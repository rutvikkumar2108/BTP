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intelligence2.xml" ContentType="application/vnd.ms-office.intelligence2+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603" w:rsidRDefault="63E32603" w:rsidP="024D52B8">
      <w:pPr>
        <w:spacing w:after="160" w:line="259" w:lineRule="auto"/>
        <w:jc w:val="center"/>
        <w:rPr>
          <w:b/>
          <w:bCs/>
          <w:color w:val="000000" w:themeColor="text1"/>
          <w:sz w:val="28"/>
          <w:szCs w:val="28"/>
        </w:rPr>
      </w:pPr>
      <w:r w:rsidRPr="024D52B8">
        <w:rPr>
          <w:b/>
          <w:bCs/>
          <w:sz w:val="34"/>
          <w:szCs w:val="34"/>
        </w:rPr>
        <w:t xml:space="preserve">Predictive Modelling of Biodiesel Production from Waste through </w:t>
      </w:r>
      <w:r w:rsidR="657EF664" w:rsidRPr="024D52B8">
        <w:rPr>
          <w:b/>
          <w:bCs/>
          <w:sz w:val="34"/>
          <w:szCs w:val="34"/>
        </w:rPr>
        <w:t>Transesterification</w:t>
      </w:r>
    </w:p>
    <w:p w:rsidR="700D60EB" w:rsidRDefault="700D60EB" w:rsidP="024D52B8">
      <w:pPr>
        <w:spacing w:before="240" w:after="720" w:line="480" w:lineRule="auto"/>
        <w:jc w:val="center"/>
        <w:rPr>
          <w:color w:val="000000" w:themeColor="text1"/>
          <w:sz w:val="24"/>
          <w:szCs w:val="24"/>
        </w:rPr>
      </w:pPr>
      <w:r w:rsidRPr="024D52B8">
        <w:rPr>
          <w:b/>
          <w:bCs/>
          <w:color w:val="000000" w:themeColor="text1"/>
          <w:sz w:val="24"/>
          <w:szCs w:val="24"/>
        </w:rPr>
        <w:t>Authors</w:t>
      </w:r>
    </w:p>
    <w:p w:rsidR="00657302" w:rsidRDefault="00657302" w:rsidP="024D52B8">
      <w:pPr>
        <w:spacing w:after="720" w:line="480" w:lineRule="auto"/>
        <w:jc w:val="center"/>
      </w:pPr>
      <w:r>
        <w:t>Rutvik Kumar</w:t>
      </w:r>
      <w:r w:rsidRPr="00657302">
        <w:rPr>
          <w:vertAlign w:val="superscript"/>
        </w:rPr>
        <w:t>a</w:t>
      </w:r>
      <w:r>
        <w:t>, Rejeti Venkata Srinadh</w:t>
      </w:r>
      <w:r w:rsidRPr="00657302">
        <w:rPr>
          <w:vertAlign w:val="superscript"/>
        </w:rPr>
        <w:t>a</w:t>
      </w:r>
      <w:r>
        <w:t xml:space="preserve"> , Neelancherry Remya</w:t>
      </w:r>
      <w:r w:rsidRPr="00657302">
        <w:rPr>
          <w:vertAlign w:val="superscript"/>
        </w:rPr>
        <w:t>a</w:t>
      </w:r>
    </w:p>
    <w:p w:rsidR="700D60EB" w:rsidRDefault="700D60EB" w:rsidP="024D52B8">
      <w:pPr>
        <w:spacing w:after="720" w:line="480" w:lineRule="auto"/>
        <w:jc w:val="center"/>
        <w:rPr>
          <w:color w:val="000000" w:themeColor="text1"/>
          <w:sz w:val="24"/>
          <w:szCs w:val="24"/>
        </w:rPr>
      </w:pPr>
      <w:r w:rsidRPr="024D52B8">
        <w:rPr>
          <w:b/>
          <w:bCs/>
          <w:color w:val="000000" w:themeColor="text1"/>
          <w:sz w:val="24"/>
          <w:szCs w:val="24"/>
        </w:rPr>
        <w:t>Affiliation</w:t>
      </w:r>
    </w:p>
    <w:p w:rsidR="700D60EB" w:rsidRDefault="00657302" w:rsidP="024D52B8">
      <w:pPr>
        <w:spacing w:after="720" w:line="480" w:lineRule="auto"/>
        <w:jc w:val="center"/>
        <w:rPr>
          <w:color w:val="000000" w:themeColor="text1"/>
          <w:sz w:val="24"/>
          <w:szCs w:val="24"/>
        </w:rPr>
      </w:pPr>
      <w:r w:rsidRPr="00657302">
        <w:rPr>
          <w:vertAlign w:val="superscript"/>
        </w:rPr>
        <w:t>a</w:t>
      </w:r>
      <w:r>
        <w:t>Institute of Technology Bhubaneswar, Odisha, India – 752050</w:t>
      </w:r>
      <w:r w:rsidR="700D60EB" w:rsidRPr="024D52B8">
        <w:rPr>
          <w:color w:val="000000" w:themeColor="text1"/>
          <w:sz w:val="24"/>
          <w:szCs w:val="24"/>
        </w:rPr>
        <w:t>a</w:t>
      </w:r>
    </w:p>
    <w:p w:rsidR="700D60EB" w:rsidRDefault="700D60EB" w:rsidP="024D52B8">
      <w:pPr>
        <w:spacing w:after="720" w:line="480" w:lineRule="auto"/>
        <w:jc w:val="center"/>
        <w:rPr>
          <w:color w:val="000000" w:themeColor="text1"/>
          <w:sz w:val="24"/>
          <w:szCs w:val="24"/>
        </w:rPr>
      </w:pPr>
      <w:r w:rsidRPr="024D52B8">
        <w:rPr>
          <w:b/>
          <w:bCs/>
          <w:color w:val="000000" w:themeColor="text1"/>
          <w:sz w:val="24"/>
          <w:szCs w:val="24"/>
        </w:rPr>
        <w:t>*Corresponding Author</w:t>
      </w:r>
    </w:p>
    <w:p w:rsidR="00657302" w:rsidRDefault="00657302" w:rsidP="00657302">
      <w:pPr>
        <w:spacing w:after="0" w:line="480" w:lineRule="auto"/>
        <w:jc w:val="center"/>
      </w:pPr>
      <w:r>
        <w:t xml:space="preserve">Corresponding author’s email: remya@iitbbs.ac.in </w:t>
      </w:r>
    </w:p>
    <w:p w:rsidR="024D52B8" w:rsidRPr="00657302" w:rsidRDefault="00657302" w:rsidP="00657302">
      <w:pPr>
        <w:spacing w:after="0" w:line="480" w:lineRule="auto"/>
        <w:jc w:val="center"/>
      </w:pPr>
      <w:r>
        <w:t>Corresponding author’s Ph. No.: +91-8280549054</w:t>
      </w:r>
    </w:p>
    <w:p w:rsidR="007E1EDD" w:rsidRPr="007E1EDD" w:rsidRDefault="007E1EDD" w:rsidP="024D52B8">
      <w:pPr>
        <w:spacing w:after="307" w:line="259" w:lineRule="auto"/>
        <w:ind w:left="0" w:firstLine="0"/>
        <w:rPr>
          <w:sz w:val="21"/>
          <w:szCs w:val="21"/>
        </w:rPr>
        <w:sectPr w:rsidR="007E1EDD" w:rsidRPr="007E1EDD" w:rsidSect="002A4A62">
          <w:pgSz w:w="12240" w:h="15840"/>
          <w:pgMar w:top="1372" w:right="2075" w:bottom="794" w:left="1582" w:header="720" w:footer="0" w:gutter="0"/>
          <w:cols w:space="720"/>
          <w:docGrid w:linePitch="313"/>
        </w:sectPr>
      </w:pPr>
    </w:p>
    <w:p w:rsidR="005D4901" w:rsidRDefault="0BB0B975" w:rsidP="31C6B2DE">
      <w:pPr>
        <w:pStyle w:val="Heading1"/>
        <w:spacing w:after="140"/>
        <w:ind w:left="0" w:right="731" w:firstLine="0"/>
        <w:jc w:val="center"/>
        <w:rPr>
          <w:b/>
          <w:bCs/>
        </w:rPr>
      </w:pPr>
      <w:r w:rsidRPr="31C6B2DE">
        <w:rPr>
          <w:b/>
          <w:bCs/>
          <w:sz w:val="24"/>
          <w:szCs w:val="24"/>
        </w:rPr>
        <w:lastRenderedPageBreak/>
        <w:t>A</w:t>
      </w:r>
      <w:r w:rsidR="002A4A62" w:rsidRPr="31C6B2DE">
        <w:rPr>
          <w:b/>
          <w:bCs/>
          <w:sz w:val="24"/>
          <w:szCs w:val="24"/>
        </w:rPr>
        <w:t>BSTRACT</w:t>
      </w:r>
    </w:p>
    <w:p w:rsidR="006A6878" w:rsidRPr="00303AD7" w:rsidRDefault="002E5899" w:rsidP="31C6B2DE">
      <w:pPr>
        <w:spacing w:after="215" w:line="360" w:lineRule="auto"/>
        <w:ind w:left="12" w:right="730"/>
        <w:rPr>
          <w:sz w:val="20"/>
          <w:szCs w:val="20"/>
        </w:rPr>
      </w:pPr>
      <w:r w:rsidRPr="31C6B2DE">
        <w:rPr>
          <w:sz w:val="20"/>
          <w:szCs w:val="20"/>
        </w:rPr>
        <w:t>Biodiesel production and use have been the topic of ext</w:t>
      </w:r>
      <w:r w:rsidR="003E1957" w:rsidRPr="31C6B2DE">
        <w:rPr>
          <w:sz w:val="20"/>
          <w:szCs w:val="20"/>
        </w:rPr>
        <w:t xml:space="preserve">ensive research due to the </w:t>
      </w:r>
      <w:r w:rsidR="390915C7" w:rsidRPr="31C6B2DE">
        <w:rPr>
          <w:sz w:val="20"/>
          <w:szCs w:val="20"/>
        </w:rPr>
        <w:t>ever-increasing</w:t>
      </w:r>
      <w:r w:rsidRPr="31C6B2DE">
        <w:rPr>
          <w:sz w:val="20"/>
          <w:szCs w:val="20"/>
        </w:rPr>
        <w:t xml:space="preserve"> emphasis on the c</w:t>
      </w:r>
      <w:r w:rsidR="003E1957" w:rsidRPr="31C6B2DE">
        <w:rPr>
          <w:sz w:val="20"/>
          <w:szCs w:val="20"/>
        </w:rPr>
        <w:t xml:space="preserve">reation of eco-friendly and low carbon </w:t>
      </w:r>
      <w:r w:rsidRPr="31C6B2DE">
        <w:rPr>
          <w:sz w:val="20"/>
          <w:szCs w:val="20"/>
        </w:rPr>
        <w:t>footprint energy alternatives. Several process factors drive the biodiesel production process, which must be kept at optimal levels to ensure maximum productivity. Because biodiesel productivity and quality are also affected by the numerous raw materials used in transesterification, practical studies are required before making any assumptions about them. However, due to the high number of process parameters and the underlying non-linear relationship between the process parameters and responses, a brute force strategy of carrying out physical trials until the optimal process parameters are attained will fail. In this context, this research employs a machine learning-based prediction approach to quantify the response properties of the biodiesel manufacturing process as a function of process parameter</w:t>
      </w:r>
      <w:r w:rsidR="003E1957" w:rsidRPr="31C6B2DE">
        <w:rPr>
          <w:sz w:val="20"/>
          <w:szCs w:val="20"/>
        </w:rPr>
        <w:t>s. This paper investigates four</w:t>
      </w:r>
      <w:r w:rsidRPr="31C6B2DE">
        <w:rPr>
          <w:sz w:val="20"/>
          <w:szCs w:val="20"/>
        </w:rPr>
        <w:t xml:space="preserve"> powerful machine learning algorithms in depth: linear regressio</w:t>
      </w:r>
      <w:r w:rsidR="003E1957" w:rsidRPr="31C6B2DE">
        <w:rPr>
          <w:sz w:val="20"/>
          <w:szCs w:val="20"/>
        </w:rPr>
        <w:t>n, random forest regression, a</w:t>
      </w:r>
      <w:r w:rsidRPr="31C6B2DE">
        <w:rPr>
          <w:sz w:val="20"/>
          <w:szCs w:val="20"/>
        </w:rPr>
        <w:t>daBoost regression</w:t>
      </w:r>
      <w:r w:rsidR="003E1957" w:rsidRPr="31C6B2DE">
        <w:rPr>
          <w:sz w:val="20"/>
          <w:szCs w:val="20"/>
        </w:rPr>
        <w:t xml:space="preserve"> and artificial neural network</w:t>
      </w:r>
      <w:r w:rsidRPr="31C6B2DE">
        <w:rPr>
          <w:sz w:val="20"/>
          <w:szCs w:val="20"/>
        </w:rPr>
        <w:t>. Both random</w:t>
      </w:r>
      <w:r w:rsidR="003E1957" w:rsidRPr="31C6B2DE">
        <w:rPr>
          <w:sz w:val="20"/>
          <w:szCs w:val="20"/>
        </w:rPr>
        <w:t xml:space="preserve"> forest regression and a</w:t>
      </w:r>
      <w:r w:rsidRPr="31C6B2DE">
        <w:rPr>
          <w:sz w:val="20"/>
          <w:szCs w:val="20"/>
        </w:rPr>
        <w:t>daBoost regression show good accuracy in predicti</w:t>
      </w:r>
      <w:r w:rsidR="003E1957" w:rsidRPr="31C6B2DE">
        <w:rPr>
          <w:sz w:val="20"/>
          <w:szCs w:val="20"/>
        </w:rPr>
        <w:t>on modelling of biodiesel yield. However, random forest</w:t>
      </w:r>
      <w:r w:rsidRPr="31C6B2DE">
        <w:rPr>
          <w:sz w:val="20"/>
          <w:szCs w:val="20"/>
        </w:rPr>
        <w:t xml:space="preserve"> may be a better strategy for modelling biodiesel productio</w:t>
      </w:r>
      <w:r w:rsidR="003E1957" w:rsidRPr="31C6B2DE">
        <w:rPr>
          <w:sz w:val="20"/>
          <w:szCs w:val="20"/>
        </w:rPr>
        <w:t>n because it gets the lowest error</w:t>
      </w:r>
      <w:r w:rsidRPr="31C6B2DE">
        <w:rPr>
          <w:sz w:val="20"/>
          <w:szCs w:val="20"/>
        </w:rPr>
        <w:t xml:space="preserve"> among the st</w:t>
      </w:r>
      <w:r w:rsidR="003E1957" w:rsidRPr="31C6B2DE">
        <w:rPr>
          <w:sz w:val="20"/>
          <w:szCs w:val="20"/>
        </w:rPr>
        <w:t>udied algorithms. Furthermore, random forest</w:t>
      </w:r>
      <w:r w:rsidRPr="31C6B2DE">
        <w:rPr>
          <w:sz w:val="20"/>
          <w:szCs w:val="20"/>
        </w:rPr>
        <w:t xml:space="preserve"> can be deployed more quickly because it was found to be insensitive to the amount of regressors used.</w:t>
      </w:r>
    </w:p>
    <w:p w:rsidR="005D4901" w:rsidRDefault="002A4A62" w:rsidP="31C6B2DE">
      <w:pPr>
        <w:spacing w:after="215" w:line="360" w:lineRule="auto"/>
        <w:ind w:left="12" w:right="730"/>
        <w:rPr>
          <w:sz w:val="20"/>
          <w:szCs w:val="20"/>
        </w:rPr>
        <w:sectPr w:rsidR="005D4901">
          <w:pgSz w:w="12240" w:h="15840"/>
          <w:pgMar w:top="1332" w:right="1403" w:bottom="1374" w:left="2650" w:header="720" w:footer="679" w:gutter="0"/>
          <w:pgNumType w:fmt="lowerRoman" w:start="1"/>
          <w:cols w:space="720"/>
        </w:sectPr>
      </w:pPr>
      <w:r w:rsidRPr="31C6B2DE">
        <w:rPr>
          <w:sz w:val="20"/>
          <w:szCs w:val="20"/>
        </w:rPr>
        <w:t xml:space="preserve">Keywords: </w:t>
      </w:r>
      <w:r w:rsidR="00F54046" w:rsidRPr="31C6B2DE">
        <w:rPr>
          <w:sz w:val="20"/>
          <w:szCs w:val="20"/>
        </w:rPr>
        <w:t>biodiesel; machine learning; linear regress</w:t>
      </w:r>
      <w:r w:rsidR="003E1957" w:rsidRPr="31C6B2DE">
        <w:rPr>
          <w:sz w:val="20"/>
          <w:szCs w:val="20"/>
        </w:rPr>
        <w:t>ion; random forest regression; a</w:t>
      </w:r>
      <w:r w:rsidR="00F54046" w:rsidRPr="31C6B2DE">
        <w:rPr>
          <w:sz w:val="20"/>
          <w:szCs w:val="20"/>
        </w:rPr>
        <w:t>daBoost regression</w:t>
      </w:r>
      <w:r w:rsidR="003E1957" w:rsidRPr="31C6B2DE">
        <w:rPr>
          <w:sz w:val="20"/>
          <w:szCs w:val="20"/>
        </w:rPr>
        <w:t>; artificial neural network</w:t>
      </w:r>
    </w:p>
    <w:p w:rsidR="005D4901" w:rsidRPr="003A7382" w:rsidRDefault="27D0B1AB" w:rsidP="024D52B8">
      <w:pPr>
        <w:pStyle w:val="Heading2"/>
        <w:spacing w:line="276" w:lineRule="auto"/>
        <w:ind w:left="0" w:right="69" w:firstLine="0"/>
        <w:jc w:val="both"/>
        <w:rPr>
          <w:b/>
          <w:bCs/>
          <w:sz w:val="32"/>
          <w:szCs w:val="32"/>
        </w:rPr>
      </w:pPr>
      <w:r w:rsidRPr="31C6B2DE">
        <w:rPr>
          <w:b/>
          <w:bCs/>
          <w:sz w:val="24"/>
          <w:szCs w:val="24"/>
        </w:rPr>
        <w:lastRenderedPageBreak/>
        <w:t>1.</w:t>
      </w:r>
      <w:r w:rsidR="002A4A62" w:rsidRPr="31C6B2DE">
        <w:rPr>
          <w:b/>
          <w:bCs/>
          <w:sz w:val="24"/>
          <w:szCs w:val="24"/>
        </w:rPr>
        <w:t>INTRODUCTION</w:t>
      </w:r>
    </w:p>
    <w:p w:rsidR="0076287F" w:rsidDel="00A05DF8" w:rsidRDefault="006A6878" w:rsidP="00A05DF8">
      <w:pPr>
        <w:spacing w:after="0" w:line="360" w:lineRule="auto"/>
        <w:ind w:left="0" w:firstLine="0"/>
        <w:rPr>
          <w:del w:id="0" w:author="Lenovo" w:date="2023-11-11T15:16:00Z"/>
          <w:sz w:val="24"/>
          <w:szCs w:val="24"/>
        </w:rPr>
      </w:pPr>
      <w:r w:rsidRPr="31C6B2DE">
        <w:rPr>
          <w:sz w:val="20"/>
          <w:szCs w:val="20"/>
        </w:rPr>
        <w:t>Biodiesel is a non</w:t>
      </w:r>
      <w:r w:rsidR="00B7448B" w:rsidRPr="31C6B2DE">
        <w:rPr>
          <w:sz w:val="20"/>
          <w:szCs w:val="20"/>
        </w:rPr>
        <w:t>-</w:t>
      </w:r>
      <w:r w:rsidRPr="31C6B2DE">
        <w:rPr>
          <w:sz w:val="20"/>
          <w:szCs w:val="20"/>
        </w:rPr>
        <w:t xml:space="preserve">toxic, biodegradable fuel that is aromatic and sulfur-free. The transesterification reaction between waste oil and different alcohols such as methanol or ethanol results in the production of biodiesel. The importance of biodiesel has grown in recent years as the world's total petroleum reserves have decreased and global warming concerns have </w:t>
      </w:r>
      <w:r w:rsidRPr="00A05DF8">
        <w:rPr>
          <w:sz w:val="20"/>
          <w:szCs w:val="20"/>
        </w:rPr>
        <w:t>grown</w:t>
      </w:r>
      <w:r w:rsidR="00A05DF8">
        <w:rPr>
          <w:sz w:val="20"/>
          <w:szCs w:val="20"/>
        </w:rPr>
        <w:t xml:space="preserve"> </w:t>
      </w:r>
      <w:r w:rsidR="00A05DF8" w:rsidRPr="00A05DF8">
        <w:rPr>
          <w:color w:val="auto"/>
          <w:sz w:val="20"/>
          <w:szCs w:val="20"/>
        </w:rPr>
        <w:t>[1]</w:t>
      </w:r>
      <w:r w:rsidRPr="00A05DF8">
        <w:rPr>
          <w:color w:val="auto"/>
          <w:sz w:val="20"/>
          <w:szCs w:val="20"/>
        </w:rPr>
        <w:t>.</w:t>
      </w:r>
      <w:r w:rsidRPr="00A05DF8">
        <w:rPr>
          <w:sz w:val="20"/>
          <w:szCs w:val="20"/>
        </w:rPr>
        <w:t xml:space="preserve"> </w:t>
      </w:r>
      <w:r w:rsidRPr="31C6B2DE">
        <w:rPr>
          <w:sz w:val="20"/>
          <w:szCs w:val="20"/>
        </w:rPr>
        <w:t>It has been observed that the use of petroleum is increasing exponentially year after year, which could lead to the de</w:t>
      </w:r>
      <w:r w:rsidR="00B445E4" w:rsidRPr="31C6B2DE">
        <w:rPr>
          <w:sz w:val="20"/>
          <w:szCs w:val="20"/>
        </w:rPr>
        <w:t>pletion of its reserves by 2042</w:t>
      </w:r>
      <w:r w:rsidR="00A05DF8">
        <w:rPr>
          <w:sz w:val="20"/>
          <w:szCs w:val="20"/>
        </w:rPr>
        <w:t xml:space="preserve"> [2]</w:t>
      </w:r>
      <w:r w:rsidR="00B445E4" w:rsidRPr="31C6B2DE">
        <w:rPr>
          <w:sz w:val="20"/>
          <w:szCs w:val="20"/>
        </w:rPr>
        <w:t xml:space="preserve">. </w:t>
      </w:r>
      <w:r w:rsidRPr="31C6B2DE">
        <w:rPr>
          <w:sz w:val="20"/>
          <w:szCs w:val="20"/>
        </w:rPr>
        <w:t>This perilous situation has piqued the interest of researchers, who are working hard to develop alternatives to petroleum products. Without any major modifications, biodiesel can be considered an alternative to fossil fuels used in diesel engines</w:t>
      </w:r>
      <w:r w:rsidR="00A05DF8">
        <w:rPr>
          <w:sz w:val="24"/>
          <w:szCs w:val="24"/>
        </w:rPr>
        <w:t xml:space="preserve">. </w:t>
      </w:r>
    </w:p>
    <w:p w:rsidR="005D4901" w:rsidRDefault="00837BBE" w:rsidP="31C6B2DE">
      <w:pPr>
        <w:spacing w:after="297" w:line="360" w:lineRule="auto"/>
        <w:ind w:left="0" w:firstLine="0"/>
        <w:rPr>
          <w:ins w:id="1" w:author="Lenovo" w:date="2023-11-11T15:30:00Z"/>
          <w:sz w:val="20"/>
          <w:szCs w:val="20"/>
        </w:rPr>
      </w:pPr>
      <w:r w:rsidRPr="31C6B2DE">
        <w:rPr>
          <w:sz w:val="20"/>
          <w:szCs w:val="20"/>
        </w:rPr>
        <w:t xml:space="preserve">Researchers are </w:t>
      </w:r>
      <w:r w:rsidR="00A05DF8">
        <w:rPr>
          <w:sz w:val="20"/>
          <w:szCs w:val="20"/>
        </w:rPr>
        <w:t>recently</w:t>
      </w:r>
      <w:r w:rsidR="00A05DF8" w:rsidRPr="31C6B2DE">
        <w:rPr>
          <w:sz w:val="20"/>
          <w:szCs w:val="20"/>
        </w:rPr>
        <w:t xml:space="preserve"> </w:t>
      </w:r>
      <w:r w:rsidRPr="31C6B2DE">
        <w:rPr>
          <w:sz w:val="20"/>
          <w:szCs w:val="20"/>
        </w:rPr>
        <w:t xml:space="preserve">interested in using vegetable oil to produce </w:t>
      </w:r>
      <w:r w:rsidR="445C8153" w:rsidRPr="31C6B2DE">
        <w:rPr>
          <w:sz w:val="20"/>
          <w:szCs w:val="20"/>
        </w:rPr>
        <w:t>biodiesel</w:t>
      </w:r>
      <w:r w:rsidRPr="31C6B2DE">
        <w:rPr>
          <w:sz w:val="20"/>
          <w:szCs w:val="20"/>
        </w:rPr>
        <w:t xml:space="preserve">, which is less polluting than petroleum. </w:t>
      </w:r>
      <w:r w:rsidR="00B7448B" w:rsidRPr="31C6B2DE">
        <w:rPr>
          <w:sz w:val="20"/>
          <w:szCs w:val="20"/>
        </w:rPr>
        <w:t>Biodiesels will be extremely beneficial to the environment and job creation in the local community if they are used effectively for energy generation. The usage of indigenous (for example, Calophyllum inophyllum is native to Asia) or abundant (for example, Brazil and the United States lead in soybean production) biomass sources for biodiesel production encourages farmers to cultivate such crops</w:t>
      </w:r>
      <w:r w:rsidR="00A05DF8">
        <w:rPr>
          <w:sz w:val="20"/>
          <w:szCs w:val="20"/>
        </w:rPr>
        <w:t xml:space="preserve"> [3]</w:t>
      </w:r>
      <w:r w:rsidRPr="31C6B2DE">
        <w:rPr>
          <w:sz w:val="20"/>
          <w:szCs w:val="20"/>
        </w:rPr>
        <w:t>. Various processes have been used in recent years to produce biodiesel from oils such as soybean oil, canola oil, palm oil, sunf</w:t>
      </w:r>
      <w:r w:rsidR="00B445E4" w:rsidRPr="31C6B2DE">
        <w:rPr>
          <w:sz w:val="20"/>
          <w:szCs w:val="20"/>
        </w:rPr>
        <w:t xml:space="preserve">lower seed oil, and so on. </w:t>
      </w:r>
      <w:r w:rsidR="00B7448B" w:rsidRPr="31C6B2DE">
        <w:rPr>
          <w:sz w:val="20"/>
          <w:szCs w:val="20"/>
        </w:rPr>
        <w:t>Transesterification is an important class of organic equilibrium exchange reaction in which one ester is transformed into another by the interchange of the alkoxy moiety</w:t>
      </w:r>
      <w:r w:rsidR="00AB28B7">
        <w:rPr>
          <w:sz w:val="20"/>
          <w:szCs w:val="20"/>
        </w:rPr>
        <w:t xml:space="preserve"> [4]</w:t>
      </w:r>
      <w:r w:rsidR="00B7448B" w:rsidRPr="31C6B2DE">
        <w:rPr>
          <w:sz w:val="20"/>
          <w:szCs w:val="20"/>
        </w:rPr>
        <w:t xml:space="preserve">. </w:t>
      </w:r>
      <w:r w:rsidRPr="31C6B2DE">
        <w:rPr>
          <w:sz w:val="20"/>
          <w:szCs w:val="20"/>
        </w:rPr>
        <w:t>A response surface methodology (RSM) approach has been widely used for optimising process factors to achieve the desired outpu</w:t>
      </w:r>
      <w:r w:rsidR="00B445E4" w:rsidRPr="31C6B2DE">
        <w:rPr>
          <w:sz w:val="20"/>
          <w:szCs w:val="20"/>
        </w:rPr>
        <w:t>t with fewer experiments</w:t>
      </w:r>
      <w:r w:rsidRPr="31C6B2DE">
        <w:rPr>
          <w:sz w:val="20"/>
          <w:szCs w:val="20"/>
        </w:rPr>
        <w:t xml:space="preserve">. To carry out the number of experiments, </w:t>
      </w:r>
      <w:r w:rsidR="10B81658" w:rsidRPr="31C6B2DE">
        <w:rPr>
          <w:sz w:val="20"/>
          <w:szCs w:val="20"/>
        </w:rPr>
        <w:t>assorted designs</w:t>
      </w:r>
      <w:r w:rsidRPr="31C6B2DE">
        <w:rPr>
          <w:sz w:val="20"/>
          <w:szCs w:val="20"/>
        </w:rPr>
        <w:t xml:space="preserve"> of exper</w:t>
      </w:r>
      <w:r w:rsidR="00F449A2" w:rsidRPr="31C6B2DE">
        <w:rPr>
          <w:sz w:val="20"/>
          <w:szCs w:val="20"/>
        </w:rPr>
        <w:t>iment (Do</w:t>
      </w:r>
      <w:r w:rsidRPr="31C6B2DE">
        <w:rPr>
          <w:sz w:val="20"/>
          <w:szCs w:val="20"/>
        </w:rPr>
        <w:t>E) such as Taguchi experimental design, factorial design, central c</w:t>
      </w:r>
      <w:r w:rsidR="00F449A2" w:rsidRPr="31C6B2DE">
        <w:rPr>
          <w:sz w:val="20"/>
          <w:szCs w:val="20"/>
        </w:rPr>
        <w:t>omposite design (CCD) and</w:t>
      </w:r>
      <w:r w:rsidR="00B7448B" w:rsidRPr="31C6B2DE">
        <w:rPr>
          <w:sz w:val="20"/>
          <w:szCs w:val="20"/>
        </w:rPr>
        <w:t xml:space="preserve"> box-benhken</w:t>
      </w:r>
      <w:r w:rsidR="00F449A2" w:rsidRPr="31C6B2DE">
        <w:rPr>
          <w:sz w:val="20"/>
          <w:szCs w:val="20"/>
        </w:rPr>
        <w:t xml:space="preserve"> design (BBD) </w:t>
      </w:r>
      <w:r w:rsidRPr="31C6B2DE">
        <w:rPr>
          <w:sz w:val="20"/>
          <w:szCs w:val="20"/>
        </w:rPr>
        <w:t>are used. To optimise process factors, v</w:t>
      </w:r>
      <w:r w:rsidR="00F449A2" w:rsidRPr="31C6B2DE">
        <w:rPr>
          <w:sz w:val="20"/>
          <w:szCs w:val="20"/>
        </w:rPr>
        <w:t>arious authors used different Do</w:t>
      </w:r>
      <w:r w:rsidRPr="31C6B2DE">
        <w:rPr>
          <w:sz w:val="20"/>
          <w:szCs w:val="20"/>
        </w:rPr>
        <w:t>E and statistical techniques</w:t>
      </w:r>
      <w:r w:rsidR="00AB28B7">
        <w:rPr>
          <w:sz w:val="20"/>
          <w:szCs w:val="20"/>
        </w:rPr>
        <w:t xml:space="preserve"> using machine learning as it will helps to accurately predict the values without performing the experiment</w:t>
      </w:r>
      <w:r w:rsidRPr="31C6B2DE">
        <w:rPr>
          <w:sz w:val="20"/>
          <w:szCs w:val="20"/>
        </w:rPr>
        <w:t>.</w:t>
      </w:r>
    </w:p>
    <w:p w:rsidR="00AB28B7" w:rsidRPr="00592603" w:rsidRDefault="00AB28B7" w:rsidP="00AB28B7">
      <w:pPr>
        <w:spacing w:after="251" w:line="265" w:lineRule="auto"/>
        <w:ind w:left="-5"/>
        <w:jc w:val="left"/>
        <w:rPr>
          <w:b/>
          <w:bCs/>
          <w:sz w:val="20"/>
          <w:szCs w:val="20"/>
        </w:rPr>
      </w:pPr>
      <w:r>
        <w:rPr>
          <w:b/>
          <w:bCs/>
          <w:sz w:val="20"/>
          <w:szCs w:val="20"/>
        </w:rPr>
        <w:t>1</w:t>
      </w:r>
      <w:r w:rsidRPr="31C6B2DE">
        <w:rPr>
          <w:b/>
          <w:bCs/>
          <w:sz w:val="20"/>
          <w:szCs w:val="20"/>
        </w:rPr>
        <w:t>.</w:t>
      </w:r>
      <w:r>
        <w:rPr>
          <w:b/>
          <w:bCs/>
          <w:sz w:val="20"/>
          <w:szCs w:val="20"/>
        </w:rPr>
        <w:t>1</w:t>
      </w:r>
      <w:r w:rsidRPr="31C6B2DE">
        <w:rPr>
          <w:b/>
          <w:bCs/>
          <w:sz w:val="20"/>
          <w:szCs w:val="20"/>
        </w:rPr>
        <w:t>Transesterification process</w:t>
      </w:r>
    </w:p>
    <w:p w:rsidR="00AB28B7" w:rsidRDefault="00AB28B7" w:rsidP="00AB28B7">
      <w:pPr>
        <w:spacing w:after="3" w:line="360" w:lineRule="auto"/>
        <w:ind w:left="12" w:right="42"/>
        <w:rPr>
          <w:ins w:id="2" w:author="Lenovo" w:date="2023-11-11T15:32:00Z"/>
          <w:sz w:val="20"/>
          <w:szCs w:val="20"/>
        </w:rPr>
      </w:pPr>
      <w:r w:rsidRPr="31C6B2DE">
        <w:rPr>
          <w:sz w:val="20"/>
          <w:szCs w:val="20"/>
        </w:rPr>
        <w:t>Transesterification method is now widely used to extract biodiesel from non-edible oil, waste cooking oil, and animal waste and fat. The oil or fat part of the waste is dissolved with alcohol in this process. Methanol and ethanol are commonly used in this process due to their availability and low cost [</w:t>
      </w:r>
      <w:r>
        <w:rPr>
          <w:sz w:val="20"/>
          <w:szCs w:val="20"/>
        </w:rPr>
        <w:t>6</w:t>
      </w:r>
      <w:r w:rsidRPr="31C6B2DE">
        <w:rPr>
          <w:sz w:val="20"/>
          <w:szCs w:val="20"/>
        </w:rPr>
        <w:t>]. Catalyst plays a key role in this reaction to extract biodiesel with a higher yield percentage. Acid, alkali, enzymatic, and base catalysts such as NaOH, KOH, Ca(OH)</w:t>
      </w:r>
      <w:r w:rsidRPr="31C6B2DE">
        <w:rPr>
          <w:sz w:val="20"/>
          <w:szCs w:val="20"/>
          <w:vertAlign w:val="subscript"/>
        </w:rPr>
        <w:t>2</w:t>
      </w:r>
      <w:r w:rsidRPr="31C6B2DE">
        <w:rPr>
          <w:sz w:val="20"/>
          <w:szCs w:val="20"/>
        </w:rPr>
        <w:t>, CaCO</w:t>
      </w:r>
      <w:r w:rsidRPr="31C6B2DE">
        <w:rPr>
          <w:sz w:val="20"/>
          <w:szCs w:val="20"/>
          <w:vertAlign w:val="subscript"/>
        </w:rPr>
        <w:t>3</w:t>
      </w:r>
      <w:r w:rsidRPr="31C6B2DE">
        <w:rPr>
          <w:sz w:val="20"/>
          <w:szCs w:val="20"/>
        </w:rPr>
        <w:t>, and others are commonly used. According to recent research, CaCO</w:t>
      </w:r>
      <w:r w:rsidRPr="31C6B2DE">
        <w:rPr>
          <w:sz w:val="20"/>
          <w:szCs w:val="20"/>
          <w:vertAlign w:val="subscript"/>
        </w:rPr>
        <w:t>3</w:t>
      </w:r>
      <w:r w:rsidRPr="31C6B2DE">
        <w:rPr>
          <w:sz w:val="20"/>
          <w:szCs w:val="20"/>
        </w:rPr>
        <w:t xml:space="preserve"> is the better catalyst; it has been proven that using CaCO</w:t>
      </w:r>
      <w:r w:rsidRPr="31C6B2DE">
        <w:rPr>
          <w:sz w:val="20"/>
          <w:szCs w:val="20"/>
          <w:vertAlign w:val="subscript"/>
        </w:rPr>
        <w:t>3</w:t>
      </w:r>
      <w:r w:rsidRPr="31C6B2DE">
        <w:rPr>
          <w:sz w:val="20"/>
          <w:szCs w:val="20"/>
        </w:rPr>
        <w:t xml:space="preserve"> as a catalyst, approximately 95% biodiesel can be extracted from animal fat and non-edible oil [</w:t>
      </w:r>
      <w:r>
        <w:rPr>
          <w:sz w:val="20"/>
          <w:szCs w:val="20"/>
        </w:rPr>
        <w:t>7</w:t>
      </w:r>
      <w:r w:rsidRPr="31C6B2DE">
        <w:rPr>
          <w:sz w:val="20"/>
          <w:szCs w:val="20"/>
        </w:rPr>
        <w:t>]. Furthermore, new catalysts like rice husk, fishbone, and others can be processed to increase biodiesel yield. Another important fact is that it is a simple and inexpensive process, and net-zero carbon emissions can be achieved if biodiesel is produced using this method [</w:t>
      </w:r>
      <w:r>
        <w:rPr>
          <w:sz w:val="20"/>
          <w:szCs w:val="20"/>
        </w:rPr>
        <w:t>8</w:t>
      </w:r>
      <w:r w:rsidRPr="31C6B2DE">
        <w:rPr>
          <w:sz w:val="20"/>
          <w:szCs w:val="20"/>
        </w:rPr>
        <w:t xml:space="preserve">]. </w:t>
      </w:r>
    </w:p>
    <w:p w:rsidR="00F449A2" w:rsidRPr="00657302" w:rsidRDefault="1C595FE6" w:rsidP="00AB28B7">
      <w:pPr>
        <w:spacing w:after="3" w:line="360" w:lineRule="auto"/>
        <w:ind w:left="12" w:right="42"/>
        <w:rPr>
          <w:b/>
          <w:bCs/>
          <w:sz w:val="32"/>
          <w:szCs w:val="32"/>
        </w:rPr>
      </w:pPr>
      <w:r w:rsidRPr="31C6B2DE">
        <w:rPr>
          <w:b/>
          <w:bCs/>
          <w:sz w:val="24"/>
          <w:szCs w:val="24"/>
        </w:rPr>
        <w:t xml:space="preserve">2. </w:t>
      </w:r>
      <w:r w:rsidR="00657302" w:rsidRPr="00657302">
        <w:rPr>
          <w:b/>
          <w:bCs/>
          <w:sz w:val="24"/>
          <w:szCs w:val="24"/>
        </w:rPr>
        <w:t>M</w:t>
      </w:r>
      <w:r w:rsidR="00657302">
        <w:rPr>
          <w:b/>
          <w:bCs/>
          <w:sz w:val="24"/>
          <w:szCs w:val="24"/>
        </w:rPr>
        <w:t>ATERIALS</w:t>
      </w:r>
      <w:r w:rsidR="00AB28B7">
        <w:rPr>
          <w:b/>
          <w:bCs/>
          <w:sz w:val="24"/>
          <w:szCs w:val="24"/>
        </w:rPr>
        <w:t xml:space="preserve"> </w:t>
      </w:r>
      <w:r w:rsidR="00657302">
        <w:rPr>
          <w:b/>
          <w:bCs/>
          <w:sz w:val="24"/>
          <w:szCs w:val="24"/>
        </w:rPr>
        <w:t>AND</w:t>
      </w:r>
      <w:r w:rsidR="00657302" w:rsidRPr="00657302">
        <w:rPr>
          <w:b/>
          <w:bCs/>
          <w:sz w:val="24"/>
          <w:szCs w:val="24"/>
        </w:rPr>
        <w:t xml:space="preserve"> M</w:t>
      </w:r>
      <w:r w:rsidR="00657302">
        <w:rPr>
          <w:b/>
          <w:bCs/>
          <w:sz w:val="24"/>
          <w:szCs w:val="24"/>
        </w:rPr>
        <w:t>ETHODS</w:t>
      </w:r>
    </w:p>
    <w:p w:rsidR="003A7382" w:rsidRDefault="005D40F9" w:rsidP="00AB28B7">
      <w:pPr>
        <w:spacing w:after="251" w:line="360" w:lineRule="auto"/>
        <w:ind w:left="-5"/>
        <w:rPr>
          <w:sz w:val="24"/>
          <w:szCs w:val="24"/>
        </w:rPr>
      </w:pPr>
      <w:r w:rsidRPr="31C6B2DE">
        <w:rPr>
          <w:sz w:val="20"/>
          <w:szCs w:val="20"/>
        </w:rPr>
        <w:t>Predictive modelling of biodiesel production will require the use of machine learning algorithms and the process involved for experimentation. In this chapter we have covered the</w:t>
      </w:r>
      <w:r w:rsidR="002E5899" w:rsidRPr="31C6B2DE">
        <w:rPr>
          <w:sz w:val="20"/>
          <w:szCs w:val="20"/>
        </w:rPr>
        <w:t xml:space="preserve"> method involved for production of biodiesel. It has </w:t>
      </w:r>
      <w:r w:rsidR="08FA83D8" w:rsidRPr="31C6B2DE">
        <w:rPr>
          <w:sz w:val="20"/>
          <w:szCs w:val="20"/>
        </w:rPr>
        <w:t>described</w:t>
      </w:r>
      <w:r w:rsidR="002E5899" w:rsidRPr="31C6B2DE">
        <w:rPr>
          <w:sz w:val="20"/>
          <w:szCs w:val="20"/>
        </w:rPr>
        <w:t xml:space="preserve"> about the transesterification process, the different catalyst involved </w:t>
      </w:r>
      <w:r w:rsidR="08161F10" w:rsidRPr="31C6B2DE">
        <w:rPr>
          <w:sz w:val="20"/>
          <w:szCs w:val="20"/>
        </w:rPr>
        <w:t>and</w:t>
      </w:r>
      <w:r w:rsidR="002E5899" w:rsidRPr="31C6B2DE">
        <w:rPr>
          <w:sz w:val="20"/>
          <w:szCs w:val="20"/>
        </w:rPr>
        <w:t xml:space="preserve"> about the type of alcohol can be used. </w:t>
      </w:r>
      <w:r w:rsidR="00AB28B7">
        <w:rPr>
          <w:sz w:val="20"/>
          <w:szCs w:val="20"/>
        </w:rPr>
        <w:t>It</w:t>
      </w:r>
      <w:r w:rsidR="002E5899" w:rsidRPr="31C6B2DE">
        <w:rPr>
          <w:sz w:val="20"/>
          <w:szCs w:val="20"/>
        </w:rPr>
        <w:t xml:space="preserve"> also provides the information about the basic machine learning algorithms like linear regression and some </w:t>
      </w:r>
      <w:r w:rsidR="002E5899" w:rsidRPr="31C6B2DE">
        <w:rPr>
          <w:sz w:val="20"/>
          <w:szCs w:val="20"/>
        </w:rPr>
        <w:lastRenderedPageBreak/>
        <w:t xml:space="preserve">advanced algorithms like random forest, adaptive boosting regression and artificial neural network also </w:t>
      </w:r>
      <w:r w:rsidR="53CC6C02" w:rsidRPr="31C6B2DE">
        <w:rPr>
          <w:sz w:val="20"/>
          <w:szCs w:val="20"/>
        </w:rPr>
        <w:t>supplies</w:t>
      </w:r>
      <w:r w:rsidR="002E5899" w:rsidRPr="31C6B2DE">
        <w:rPr>
          <w:sz w:val="20"/>
          <w:szCs w:val="20"/>
        </w:rPr>
        <w:t xml:space="preserve"> a detail overview of how this algorithms work</w:t>
      </w:r>
      <w:r w:rsidR="00AB28B7">
        <w:rPr>
          <w:sz w:val="20"/>
          <w:szCs w:val="20"/>
        </w:rPr>
        <w:t xml:space="preserve">. </w:t>
      </w:r>
      <w:r w:rsidR="003A7382" w:rsidRPr="31C6B2DE">
        <w:rPr>
          <w:sz w:val="20"/>
          <w:szCs w:val="20"/>
        </w:rPr>
        <w:t xml:space="preserve">Another method for extracting biodiesel is a supercritical transesterification process. </w:t>
      </w:r>
      <w:r w:rsidR="00100D3B" w:rsidRPr="31C6B2DE">
        <w:rPr>
          <w:sz w:val="20"/>
          <w:szCs w:val="20"/>
        </w:rPr>
        <w:t xml:space="preserve">A catalyst is not </w:t>
      </w:r>
      <w:r w:rsidR="1D2D46F9" w:rsidRPr="31C6B2DE">
        <w:rPr>
          <w:sz w:val="20"/>
          <w:szCs w:val="20"/>
        </w:rPr>
        <w:t>needed</w:t>
      </w:r>
      <w:r w:rsidR="00100D3B" w:rsidRPr="31C6B2DE">
        <w:rPr>
          <w:sz w:val="20"/>
          <w:szCs w:val="20"/>
        </w:rPr>
        <w:t xml:space="preserve"> in this process, which only requires high heat and pressure. </w:t>
      </w:r>
      <w:r w:rsidR="003A7382" w:rsidRPr="31C6B2DE">
        <w:rPr>
          <w:sz w:val="20"/>
          <w:szCs w:val="20"/>
        </w:rPr>
        <w:t xml:space="preserve">It is also more environmentally friendly and has a higher yield percentage than the </w:t>
      </w:r>
      <w:r w:rsidR="5CD32FC9" w:rsidRPr="31C6B2DE">
        <w:rPr>
          <w:sz w:val="20"/>
          <w:szCs w:val="20"/>
        </w:rPr>
        <w:t>earlier</w:t>
      </w:r>
      <w:r w:rsidR="003A7382" w:rsidRPr="31C6B2DE">
        <w:rPr>
          <w:sz w:val="20"/>
          <w:szCs w:val="20"/>
        </w:rPr>
        <w:t xml:space="preserve"> one, but it is more expensive</w:t>
      </w:r>
      <w:r w:rsidR="00B13CD6" w:rsidRPr="31C6B2DE">
        <w:rPr>
          <w:sz w:val="20"/>
          <w:szCs w:val="20"/>
        </w:rPr>
        <w:t xml:space="preserve"> [</w:t>
      </w:r>
      <w:r w:rsidR="00AB28B7">
        <w:rPr>
          <w:sz w:val="20"/>
          <w:szCs w:val="20"/>
        </w:rPr>
        <w:t>10</w:t>
      </w:r>
      <w:r w:rsidR="00B13CD6" w:rsidRPr="31C6B2DE">
        <w:rPr>
          <w:sz w:val="20"/>
          <w:szCs w:val="20"/>
        </w:rPr>
        <w:t>-12]</w:t>
      </w:r>
      <w:r w:rsidR="003A7382" w:rsidRPr="31C6B2DE">
        <w:rPr>
          <w:sz w:val="20"/>
          <w:szCs w:val="20"/>
        </w:rPr>
        <w:t>. As a result, this method is only us</w:t>
      </w:r>
      <w:r w:rsidR="00B445E4" w:rsidRPr="31C6B2DE">
        <w:rPr>
          <w:sz w:val="20"/>
          <w:szCs w:val="20"/>
        </w:rPr>
        <w:t>ed in exceptional circumstances</w:t>
      </w:r>
      <w:r w:rsidR="003A7382" w:rsidRPr="31C6B2DE">
        <w:rPr>
          <w:sz w:val="20"/>
          <w:szCs w:val="20"/>
        </w:rPr>
        <w:t>.</w:t>
      </w:r>
      <w:r w:rsidR="00D81FBD" w:rsidRPr="31C6B2DE">
        <w:rPr>
          <w:sz w:val="20"/>
          <w:szCs w:val="20"/>
        </w:rPr>
        <w:t xml:space="preserve"> Table 2.1 gives the sample dataset </w:t>
      </w:r>
      <w:r w:rsidR="007127E6" w:rsidRPr="31C6B2DE">
        <w:rPr>
          <w:sz w:val="20"/>
          <w:szCs w:val="20"/>
        </w:rPr>
        <w:t>of process parameters</w:t>
      </w:r>
      <w:r w:rsidR="00AB28B7">
        <w:rPr>
          <w:sz w:val="20"/>
          <w:szCs w:val="20"/>
        </w:rPr>
        <w:t xml:space="preserve"> such as temperature, reaction time, yield and catalyst weight</w:t>
      </w:r>
      <w:r w:rsidR="007127E6" w:rsidRPr="31C6B2DE">
        <w:rPr>
          <w:sz w:val="20"/>
          <w:szCs w:val="20"/>
        </w:rPr>
        <w:t xml:space="preserve"> </w:t>
      </w:r>
      <w:r w:rsidR="00D81FBD" w:rsidRPr="31C6B2DE">
        <w:rPr>
          <w:sz w:val="20"/>
          <w:szCs w:val="20"/>
        </w:rPr>
        <w:t xml:space="preserve">from the original dataset </w:t>
      </w:r>
      <w:r w:rsidR="007127E6" w:rsidRPr="31C6B2DE">
        <w:rPr>
          <w:sz w:val="20"/>
          <w:szCs w:val="20"/>
        </w:rPr>
        <w:t xml:space="preserve">which were </w:t>
      </w:r>
      <w:r w:rsidR="00D81FBD" w:rsidRPr="31C6B2DE">
        <w:rPr>
          <w:sz w:val="20"/>
          <w:szCs w:val="20"/>
        </w:rPr>
        <w:t>used for prediction</w:t>
      </w:r>
      <w:r w:rsidR="007127E6" w:rsidRPr="31C6B2DE">
        <w:rPr>
          <w:sz w:val="20"/>
          <w:szCs w:val="20"/>
        </w:rPr>
        <w:t xml:space="preserve">. </w:t>
      </w:r>
    </w:p>
    <w:p w:rsidR="00D81FBD" w:rsidRPr="00D81FBD" w:rsidRDefault="00FE1AA0" w:rsidP="31C6B2DE">
      <w:pPr>
        <w:spacing w:after="205" w:line="259" w:lineRule="auto"/>
        <w:ind w:left="0" w:firstLine="0"/>
        <w:jc w:val="center"/>
        <w:rPr>
          <w:sz w:val="20"/>
          <w:szCs w:val="20"/>
        </w:rPr>
      </w:pPr>
      <w:r w:rsidRPr="31C6B2DE">
        <w:rPr>
          <w:sz w:val="20"/>
          <w:szCs w:val="20"/>
          <w:shd w:val="clear" w:color="auto" w:fill="FFFFFF"/>
        </w:rPr>
        <w:t>Table 2.</w:t>
      </w:r>
      <w:r w:rsidR="00D81FBD" w:rsidRPr="31C6B2DE">
        <w:rPr>
          <w:sz w:val="20"/>
          <w:szCs w:val="20"/>
          <w:shd w:val="clear" w:color="auto" w:fill="FFFFFF"/>
        </w:rPr>
        <w:t>1. Sample Dataset of Process Parameters and Experimental Yield %</w:t>
      </w:r>
    </w:p>
    <w:tbl>
      <w:tblPr>
        <w:tblStyle w:val="PlainTable2"/>
        <w:tblW w:w="9067" w:type="dxa"/>
        <w:tblLayout w:type="fixed"/>
        <w:tblLook w:val="04A0"/>
      </w:tblPr>
      <w:tblGrid>
        <w:gridCol w:w="988"/>
        <w:gridCol w:w="1559"/>
        <w:gridCol w:w="1843"/>
        <w:gridCol w:w="2268"/>
        <w:gridCol w:w="1559"/>
        <w:gridCol w:w="850"/>
      </w:tblGrid>
      <w:tr w:rsidR="00625BB6" w:rsidRPr="00770B36" w:rsidTr="0041009F">
        <w:trPr>
          <w:cnfStyle w:val="100000000000"/>
          <w:trHeight w:val="290"/>
        </w:trPr>
        <w:tc>
          <w:tcPr>
            <w:cnfStyle w:val="001000000000"/>
            <w:tcW w:w="988" w:type="dxa"/>
          </w:tcPr>
          <w:p w:rsidR="00625BB6" w:rsidRPr="008E0523" w:rsidRDefault="00625BB6" w:rsidP="00EE1198">
            <w:pPr>
              <w:spacing w:after="0" w:line="240" w:lineRule="auto"/>
              <w:ind w:left="0" w:firstLine="0"/>
              <w:jc w:val="left"/>
              <w:rPr>
                <w:rFonts w:ascii="Calibri" w:hAnsi="Calibri" w:cs="Calibri"/>
                <w:sz w:val="20"/>
                <w:szCs w:val="20"/>
              </w:rPr>
            </w:pPr>
            <w:r w:rsidRPr="008E0523">
              <w:rPr>
                <w:rFonts w:ascii="Calibri" w:hAnsi="Calibri" w:cs="Calibri"/>
                <w:sz w:val="20"/>
                <w:szCs w:val="20"/>
              </w:rPr>
              <w:t>Catalyst</w:t>
            </w:r>
          </w:p>
        </w:tc>
        <w:tc>
          <w:tcPr>
            <w:tcW w:w="1559" w:type="dxa"/>
            <w:noWrap/>
            <w:hideMark/>
          </w:tcPr>
          <w:p w:rsidR="00625BB6" w:rsidRPr="008E0523" w:rsidRDefault="00625BB6" w:rsidP="00EE1198">
            <w:pPr>
              <w:spacing w:after="0" w:line="240" w:lineRule="auto"/>
              <w:ind w:left="0" w:firstLine="0"/>
              <w:jc w:val="left"/>
              <w:cnfStyle w:val="100000000000"/>
              <w:rPr>
                <w:rFonts w:ascii="Calibri" w:hAnsi="Calibri" w:cs="Calibri"/>
                <w:sz w:val="20"/>
                <w:szCs w:val="20"/>
              </w:rPr>
            </w:pPr>
            <w:r w:rsidRPr="008E0523">
              <w:rPr>
                <w:rFonts w:ascii="Calibri" w:hAnsi="Calibri" w:cs="Calibri"/>
                <w:sz w:val="20"/>
                <w:szCs w:val="20"/>
              </w:rPr>
              <w:t>Methanol/Oil Molar Ratio(Mr)</w:t>
            </w:r>
          </w:p>
        </w:tc>
        <w:tc>
          <w:tcPr>
            <w:tcW w:w="1843" w:type="dxa"/>
            <w:noWrap/>
            <w:hideMark/>
          </w:tcPr>
          <w:p w:rsidR="00625BB6" w:rsidRPr="008E0523" w:rsidRDefault="00625BB6" w:rsidP="00EE1198">
            <w:pPr>
              <w:spacing w:after="0" w:line="240" w:lineRule="auto"/>
              <w:ind w:left="0" w:firstLine="0"/>
              <w:jc w:val="left"/>
              <w:cnfStyle w:val="100000000000"/>
              <w:rPr>
                <w:rFonts w:ascii="Calibri" w:hAnsi="Calibri" w:cs="Calibri"/>
                <w:sz w:val="20"/>
                <w:szCs w:val="20"/>
              </w:rPr>
            </w:pPr>
            <w:r w:rsidRPr="008E0523">
              <w:rPr>
                <w:rFonts w:ascii="Calibri" w:hAnsi="Calibri" w:cs="Calibri"/>
                <w:sz w:val="20"/>
                <w:szCs w:val="20"/>
              </w:rPr>
              <w:t>Catalyst Weight (Wc)</w:t>
            </w:r>
          </w:p>
        </w:tc>
        <w:tc>
          <w:tcPr>
            <w:tcW w:w="2268" w:type="dxa"/>
            <w:noWrap/>
            <w:hideMark/>
          </w:tcPr>
          <w:p w:rsidR="00625BB6" w:rsidRPr="008E0523" w:rsidRDefault="00625BB6" w:rsidP="00EE1198">
            <w:pPr>
              <w:spacing w:after="0" w:line="240" w:lineRule="auto"/>
              <w:ind w:left="0" w:firstLine="0"/>
              <w:jc w:val="left"/>
              <w:cnfStyle w:val="100000000000"/>
              <w:rPr>
                <w:rFonts w:ascii="Calibri" w:hAnsi="Calibri" w:cs="Calibri"/>
                <w:sz w:val="20"/>
                <w:szCs w:val="20"/>
              </w:rPr>
            </w:pPr>
            <w:r w:rsidRPr="008E0523">
              <w:rPr>
                <w:rFonts w:ascii="Calibri" w:hAnsi="Calibri" w:cs="Calibri"/>
                <w:sz w:val="20"/>
                <w:szCs w:val="20"/>
              </w:rPr>
              <w:t>Reaction Temperature (T)</w:t>
            </w:r>
          </w:p>
        </w:tc>
        <w:tc>
          <w:tcPr>
            <w:tcW w:w="1559" w:type="dxa"/>
            <w:noWrap/>
            <w:hideMark/>
          </w:tcPr>
          <w:p w:rsidR="00625BB6" w:rsidRPr="008E0523" w:rsidRDefault="00625BB6" w:rsidP="00EE1198">
            <w:pPr>
              <w:spacing w:after="0" w:line="240" w:lineRule="auto"/>
              <w:ind w:left="0" w:firstLine="0"/>
              <w:jc w:val="left"/>
              <w:cnfStyle w:val="100000000000"/>
              <w:rPr>
                <w:rFonts w:ascii="Calibri" w:hAnsi="Calibri" w:cs="Calibri"/>
                <w:sz w:val="20"/>
                <w:szCs w:val="20"/>
              </w:rPr>
            </w:pPr>
            <w:r w:rsidRPr="008E0523">
              <w:rPr>
                <w:rFonts w:ascii="Calibri" w:hAnsi="Calibri" w:cs="Calibri"/>
                <w:sz w:val="20"/>
                <w:szCs w:val="20"/>
              </w:rPr>
              <w:t xml:space="preserve">Reaction Time (Tr) </w:t>
            </w:r>
          </w:p>
        </w:tc>
        <w:tc>
          <w:tcPr>
            <w:tcW w:w="850" w:type="dxa"/>
            <w:noWrap/>
            <w:hideMark/>
          </w:tcPr>
          <w:p w:rsidR="00625BB6" w:rsidRPr="008E0523" w:rsidRDefault="00625BB6" w:rsidP="00EE1198">
            <w:pPr>
              <w:spacing w:after="0" w:line="240" w:lineRule="auto"/>
              <w:ind w:left="0" w:firstLine="0"/>
              <w:jc w:val="left"/>
              <w:cnfStyle w:val="100000000000"/>
              <w:rPr>
                <w:rFonts w:ascii="Calibri" w:hAnsi="Calibri" w:cs="Calibri"/>
                <w:sz w:val="20"/>
                <w:szCs w:val="20"/>
              </w:rPr>
            </w:pPr>
            <w:r w:rsidRPr="008E0523">
              <w:rPr>
                <w:rFonts w:ascii="Calibri" w:hAnsi="Calibri" w:cs="Calibri"/>
                <w:sz w:val="20"/>
                <w:szCs w:val="20"/>
              </w:rPr>
              <w:t>Yield (%)</w:t>
            </w:r>
          </w:p>
        </w:tc>
      </w:tr>
      <w:tr w:rsidR="00625BB6" w:rsidRPr="00770B36" w:rsidTr="0041009F">
        <w:trPr>
          <w:cnfStyle w:val="000000100000"/>
          <w:trHeight w:val="290"/>
        </w:trPr>
        <w:tc>
          <w:tcPr>
            <w:cnfStyle w:val="001000000000"/>
            <w:tcW w:w="988" w:type="dxa"/>
            <w:tcBorders>
              <w:bottom w:val="nil"/>
            </w:tcBorders>
          </w:tcPr>
          <w:p w:rsidR="00625BB6" w:rsidRPr="008E0523" w:rsidRDefault="00625BB6" w:rsidP="00EE1198">
            <w:pPr>
              <w:spacing w:after="0" w:line="240" w:lineRule="auto"/>
              <w:ind w:left="0" w:firstLine="0"/>
              <w:jc w:val="right"/>
              <w:rPr>
                <w:rFonts w:ascii="Calibri" w:hAnsi="Calibri" w:cs="Calibri"/>
                <w:sz w:val="20"/>
                <w:szCs w:val="20"/>
              </w:rPr>
            </w:pPr>
          </w:p>
        </w:tc>
        <w:tc>
          <w:tcPr>
            <w:tcW w:w="1559"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5</w:t>
            </w:r>
          </w:p>
        </w:tc>
        <w:tc>
          <w:tcPr>
            <w:tcW w:w="1843"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0.7</w:t>
            </w:r>
          </w:p>
        </w:tc>
        <w:tc>
          <w:tcPr>
            <w:tcW w:w="2268"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35</w:t>
            </w:r>
          </w:p>
        </w:tc>
        <w:tc>
          <w:tcPr>
            <w:tcW w:w="1559"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45</w:t>
            </w:r>
          </w:p>
        </w:tc>
        <w:tc>
          <w:tcPr>
            <w:tcW w:w="850"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93.3</w:t>
            </w:r>
          </w:p>
        </w:tc>
      </w:tr>
      <w:tr w:rsidR="00625BB6" w:rsidRPr="00770B36" w:rsidTr="0041009F">
        <w:trPr>
          <w:trHeight w:val="290"/>
        </w:trPr>
        <w:tc>
          <w:tcPr>
            <w:cnfStyle w:val="001000000000"/>
            <w:tcW w:w="988" w:type="dxa"/>
            <w:tcBorders>
              <w:top w:val="nil"/>
              <w:bottom w:val="nil"/>
            </w:tcBorders>
          </w:tcPr>
          <w:p w:rsidR="00625BB6" w:rsidRPr="008E0523" w:rsidRDefault="00625BB6" w:rsidP="00EE1198">
            <w:pPr>
              <w:spacing w:after="0" w:line="240" w:lineRule="auto"/>
              <w:ind w:left="0" w:firstLine="0"/>
              <w:jc w:val="right"/>
              <w:rPr>
                <w:rFonts w:ascii="Calibri" w:hAnsi="Calibri" w:cs="Calibri"/>
                <w:sz w:val="20"/>
                <w:szCs w:val="20"/>
              </w:rPr>
            </w:pPr>
          </w:p>
        </w:tc>
        <w:tc>
          <w:tcPr>
            <w:tcW w:w="1559"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6</w:t>
            </w:r>
          </w:p>
        </w:tc>
        <w:tc>
          <w:tcPr>
            <w:tcW w:w="1843"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1</w:t>
            </w:r>
          </w:p>
        </w:tc>
        <w:tc>
          <w:tcPr>
            <w:tcW w:w="2268"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65</w:t>
            </w:r>
          </w:p>
        </w:tc>
        <w:tc>
          <w:tcPr>
            <w:tcW w:w="1559"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30</w:t>
            </w:r>
          </w:p>
        </w:tc>
        <w:tc>
          <w:tcPr>
            <w:tcW w:w="850"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95.88</w:t>
            </w:r>
          </w:p>
        </w:tc>
      </w:tr>
      <w:tr w:rsidR="00625BB6" w:rsidRPr="00770B36" w:rsidTr="0041009F">
        <w:trPr>
          <w:cnfStyle w:val="000000100000"/>
          <w:trHeight w:val="290"/>
        </w:trPr>
        <w:tc>
          <w:tcPr>
            <w:cnfStyle w:val="001000000000"/>
            <w:tcW w:w="988" w:type="dxa"/>
            <w:tcBorders>
              <w:top w:val="nil"/>
              <w:bottom w:val="nil"/>
            </w:tcBorders>
          </w:tcPr>
          <w:p w:rsidR="00625BB6" w:rsidRPr="008E0523" w:rsidRDefault="00625BB6" w:rsidP="00EE1198">
            <w:pPr>
              <w:spacing w:after="0" w:line="240" w:lineRule="auto"/>
              <w:ind w:left="0" w:firstLine="0"/>
              <w:jc w:val="right"/>
              <w:rPr>
                <w:rFonts w:ascii="Calibri" w:hAnsi="Calibri" w:cs="Calibri"/>
                <w:sz w:val="20"/>
                <w:szCs w:val="20"/>
              </w:rPr>
            </w:pPr>
          </w:p>
        </w:tc>
        <w:tc>
          <w:tcPr>
            <w:tcW w:w="1559"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5</w:t>
            </w:r>
          </w:p>
        </w:tc>
        <w:tc>
          <w:tcPr>
            <w:tcW w:w="1843"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0.7</w:t>
            </w:r>
          </w:p>
        </w:tc>
        <w:tc>
          <w:tcPr>
            <w:tcW w:w="2268"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50</w:t>
            </w:r>
          </w:p>
        </w:tc>
        <w:tc>
          <w:tcPr>
            <w:tcW w:w="1559"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30</w:t>
            </w:r>
          </w:p>
        </w:tc>
        <w:tc>
          <w:tcPr>
            <w:tcW w:w="850"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96.62</w:t>
            </w:r>
          </w:p>
        </w:tc>
      </w:tr>
      <w:tr w:rsidR="00625BB6" w:rsidRPr="00770B36" w:rsidTr="0041009F">
        <w:trPr>
          <w:trHeight w:val="290"/>
        </w:trPr>
        <w:tc>
          <w:tcPr>
            <w:cnfStyle w:val="001000000000"/>
            <w:tcW w:w="988" w:type="dxa"/>
            <w:tcBorders>
              <w:top w:val="nil"/>
              <w:bottom w:val="nil"/>
            </w:tcBorders>
          </w:tcPr>
          <w:p w:rsidR="00625BB6" w:rsidRPr="008E0523" w:rsidRDefault="00625BB6" w:rsidP="00EE1198">
            <w:pPr>
              <w:spacing w:after="0" w:line="240" w:lineRule="auto"/>
              <w:ind w:left="0" w:firstLine="0"/>
              <w:jc w:val="right"/>
              <w:rPr>
                <w:rFonts w:ascii="Calibri" w:hAnsi="Calibri" w:cs="Calibri"/>
                <w:sz w:val="20"/>
                <w:szCs w:val="20"/>
              </w:rPr>
            </w:pPr>
          </w:p>
        </w:tc>
        <w:tc>
          <w:tcPr>
            <w:tcW w:w="1559"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5</w:t>
            </w:r>
          </w:p>
        </w:tc>
        <w:tc>
          <w:tcPr>
            <w:tcW w:w="1843"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1</w:t>
            </w:r>
          </w:p>
        </w:tc>
        <w:tc>
          <w:tcPr>
            <w:tcW w:w="2268"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50</w:t>
            </w:r>
          </w:p>
        </w:tc>
        <w:tc>
          <w:tcPr>
            <w:tcW w:w="1559"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45</w:t>
            </w:r>
          </w:p>
        </w:tc>
        <w:tc>
          <w:tcPr>
            <w:tcW w:w="850"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94.9</w:t>
            </w:r>
          </w:p>
        </w:tc>
      </w:tr>
      <w:tr w:rsidR="00625BB6" w:rsidRPr="00770B36" w:rsidTr="0041009F">
        <w:trPr>
          <w:cnfStyle w:val="000000100000"/>
          <w:trHeight w:val="290"/>
        </w:trPr>
        <w:tc>
          <w:tcPr>
            <w:cnfStyle w:val="001000000000"/>
            <w:tcW w:w="988" w:type="dxa"/>
            <w:tcBorders>
              <w:top w:val="nil"/>
              <w:bottom w:val="nil"/>
            </w:tcBorders>
          </w:tcPr>
          <w:p w:rsidR="00625BB6" w:rsidRPr="008E0523" w:rsidRDefault="00625BB6" w:rsidP="007127E6">
            <w:pPr>
              <w:spacing w:after="0" w:line="240" w:lineRule="auto"/>
              <w:ind w:left="0" w:firstLine="0"/>
              <w:jc w:val="center"/>
              <w:rPr>
                <w:rFonts w:ascii="Calibri" w:hAnsi="Calibri" w:cs="Calibri"/>
                <w:sz w:val="20"/>
                <w:szCs w:val="20"/>
              </w:rPr>
            </w:pPr>
            <w:r w:rsidRPr="008E0523">
              <w:rPr>
                <w:rFonts w:ascii="Calibri" w:hAnsi="Calibri" w:cs="Calibri"/>
                <w:sz w:val="20"/>
                <w:szCs w:val="20"/>
              </w:rPr>
              <w:t>KOH</w:t>
            </w:r>
          </w:p>
        </w:tc>
        <w:tc>
          <w:tcPr>
            <w:tcW w:w="1559"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6</w:t>
            </w:r>
          </w:p>
        </w:tc>
        <w:tc>
          <w:tcPr>
            <w:tcW w:w="1843"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0.4</w:t>
            </w:r>
          </w:p>
        </w:tc>
        <w:tc>
          <w:tcPr>
            <w:tcW w:w="2268"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35</w:t>
            </w:r>
          </w:p>
        </w:tc>
        <w:tc>
          <w:tcPr>
            <w:tcW w:w="1559"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30</w:t>
            </w:r>
          </w:p>
        </w:tc>
        <w:tc>
          <w:tcPr>
            <w:tcW w:w="850"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96.4</w:t>
            </w:r>
          </w:p>
        </w:tc>
      </w:tr>
      <w:tr w:rsidR="00625BB6" w:rsidRPr="00770B36" w:rsidTr="0041009F">
        <w:trPr>
          <w:trHeight w:val="290"/>
        </w:trPr>
        <w:tc>
          <w:tcPr>
            <w:cnfStyle w:val="001000000000"/>
            <w:tcW w:w="988" w:type="dxa"/>
            <w:tcBorders>
              <w:top w:val="nil"/>
              <w:bottom w:val="nil"/>
            </w:tcBorders>
          </w:tcPr>
          <w:p w:rsidR="00625BB6" w:rsidRPr="008E0523" w:rsidRDefault="00625BB6" w:rsidP="00EE1198">
            <w:pPr>
              <w:spacing w:after="0" w:line="240" w:lineRule="auto"/>
              <w:ind w:left="0" w:firstLine="0"/>
              <w:jc w:val="right"/>
              <w:rPr>
                <w:rFonts w:ascii="Calibri" w:hAnsi="Calibri" w:cs="Calibri"/>
                <w:sz w:val="20"/>
                <w:szCs w:val="20"/>
              </w:rPr>
            </w:pPr>
          </w:p>
        </w:tc>
        <w:tc>
          <w:tcPr>
            <w:tcW w:w="1559"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4</w:t>
            </w:r>
          </w:p>
        </w:tc>
        <w:tc>
          <w:tcPr>
            <w:tcW w:w="1843"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1</w:t>
            </w:r>
          </w:p>
        </w:tc>
        <w:tc>
          <w:tcPr>
            <w:tcW w:w="2268"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65</w:t>
            </w:r>
          </w:p>
        </w:tc>
        <w:tc>
          <w:tcPr>
            <w:tcW w:w="1559"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60</w:t>
            </w:r>
          </w:p>
        </w:tc>
        <w:tc>
          <w:tcPr>
            <w:tcW w:w="850"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92.26</w:t>
            </w:r>
          </w:p>
        </w:tc>
      </w:tr>
      <w:tr w:rsidR="00625BB6" w:rsidRPr="00770B36" w:rsidTr="0041009F">
        <w:trPr>
          <w:cnfStyle w:val="000000100000"/>
          <w:trHeight w:val="290"/>
        </w:trPr>
        <w:tc>
          <w:tcPr>
            <w:cnfStyle w:val="001000000000"/>
            <w:tcW w:w="988" w:type="dxa"/>
            <w:tcBorders>
              <w:top w:val="nil"/>
              <w:bottom w:val="nil"/>
            </w:tcBorders>
          </w:tcPr>
          <w:p w:rsidR="00625BB6" w:rsidRPr="008E0523" w:rsidRDefault="00625BB6" w:rsidP="00EE1198">
            <w:pPr>
              <w:spacing w:after="0" w:line="240" w:lineRule="auto"/>
              <w:ind w:left="0" w:firstLine="0"/>
              <w:jc w:val="right"/>
              <w:rPr>
                <w:rFonts w:ascii="Calibri" w:hAnsi="Calibri" w:cs="Calibri"/>
                <w:sz w:val="20"/>
                <w:szCs w:val="20"/>
              </w:rPr>
            </w:pPr>
          </w:p>
        </w:tc>
        <w:tc>
          <w:tcPr>
            <w:tcW w:w="1559"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6</w:t>
            </w:r>
          </w:p>
        </w:tc>
        <w:tc>
          <w:tcPr>
            <w:tcW w:w="1843"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0.4</w:t>
            </w:r>
          </w:p>
        </w:tc>
        <w:tc>
          <w:tcPr>
            <w:tcW w:w="2268"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35</w:t>
            </w:r>
          </w:p>
        </w:tc>
        <w:tc>
          <w:tcPr>
            <w:tcW w:w="1559"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60</w:t>
            </w:r>
          </w:p>
        </w:tc>
        <w:tc>
          <w:tcPr>
            <w:tcW w:w="850"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96.84</w:t>
            </w:r>
          </w:p>
        </w:tc>
      </w:tr>
      <w:tr w:rsidR="00625BB6" w:rsidRPr="00770B36" w:rsidTr="0041009F">
        <w:trPr>
          <w:trHeight w:val="290"/>
        </w:trPr>
        <w:tc>
          <w:tcPr>
            <w:cnfStyle w:val="001000000000"/>
            <w:tcW w:w="988" w:type="dxa"/>
            <w:tcBorders>
              <w:top w:val="nil"/>
              <w:bottom w:val="nil"/>
            </w:tcBorders>
          </w:tcPr>
          <w:p w:rsidR="00625BB6" w:rsidRPr="008E0523" w:rsidRDefault="00625BB6" w:rsidP="00EE1198">
            <w:pPr>
              <w:spacing w:after="0" w:line="240" w:lineRule="auto"/>
              <w:ind w:left="0" w:firstLine="0"/>
              <w:jc w:val="right"/>
              <w:rPr>
                <w:rFonts w:ascii="Calibri" w:hAnsi="Calibri" w:cs="Calibri"/>
                <w:sz w:val="20"/>
                <w:szCs w:val="20"/>
              </w:rPr>
            </w:pPr>
          </w:p>
        </w:tc>
        <w:tc>
          <w:tcPr>
            <w:tcW w:w="1559"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5</w:t>
            </w:r>
          </w:p>
        </w:tc>
        <w:tc>
          <w:tcPr>
            <w:tcW w:w="1843"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0.7</w:t>
            </w:r>
          </w:p>
        </w:tc>
        <w:tc>
          <w:tcPr>
            <w:tcW w:w="2268"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50</w:t>
            </w:r>
          </w:p>
        </w:tc>
        <w:tc>
          <w:tcPr>
            <w:tcW w:w="1559"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45</w:t>
            </w:r>
          </w:p>
        </w:tc>
        <w:tc>
          <w:tcPr>
            <w:tcW w:w="850"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94.22</w:t>
            </w:r>
          </w:p>
        </w:tc>
      </w:tr>
      <w:tr w:rsidR="00625BB6" w:rsidRPr="00770B36" w:rsidTr="0041009F">
        <w:trPr>
          <w:cnfStyle w:val="000000100000"/>
          <w:trHeight w:val="290"/>
        </w:trPr>
        <w:tc>
          <w:tcPr>
            <w:cnfStyle w:val="001000000000"/>
            <w:tcW w:w="988" w:type="dxa"/>
            <w:tcBorders>
              <w:top w:val="nil"/>
              <w:bottom w:val="nil"/>
            </w:tcBorders>
          </w:tcPr>
          <w:p w:rsidR="00625BB6" w:rsidRPr="008E0523" w:rsidRDefault="00625BB6" w:rsidP="00EE1198">
            <w:pPr>
              <w:spacing w:after="0" w:line="240" w:lineRule="auto"/>
              <w:ind w:left="0" w:firstLine="0"/>
              <w:jc w:val="right"/>
              <w:rPr>
                <w:rFonts w:ascii="Calibri" w:hAnsi="Calibri" w:cs="Calibri"/>
                <w:sz w:val="20"/>
                <w:szCs w:val="20"/>
              </w:rPr>
            </w:pPr>
          </w:p>
        </w:tc>
        <w:tc>
          <w:tcPr>
            <w:tcW w:w="1559"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4</w:t>
            </w:r>
          </w:p>
        </w:tc>
        <w:tc>
          <w:tcPr>
            <w:tcW w:w="1843"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1</w:t>
            </w:r>
          </w:p>
        </w:tc>
        <w:tc>
          <w:tcPr>
            <w:tcW w:w="2268"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35</w:t>
            </w:r>
          </w:p>
        </w:tc>
        <w:tc>
          <w:tcPr>
            <w:tcW w:w="1559"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60</w:t>
            </w:r>
          </w:p>
        </w:tc>
        <w:tc>
          <w:tcPr>
            <w:tcW w:w="850"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91.04</w:t>
            </w:r>
          </w:p>
        </w:tc>
      </w:tr>
      <w:tr w:rsidR="00625BB6" w:rsidRPr="00770B36" w:rsidTr="0041009F">
        <w:trPr>
          <w:trHeight w:val="290"/>
        </w:trPr>
        <w:tc>
          <w:tcPr>
            <w:cnfStyle w:val="001000000000"/>
            <w:tcW w:w="988" w:type="dxa"/>
            <w:tcBorders>
              <w:top w:val="nil"/>
            </w:tcBorders>
          </w:tcPr>
          <w:p w:rsidR="00625BB6" w:rsidRPr="008E0523" w:rsidRDefault="00625BB6" w:rsidP="00EE1198">
            <w:pPr>
              <w:spacing w:after="0" w:line="240" w:lineRule="auto"/>
              <w:ind w:left="0" w:firstLine="0"/>
              <w:jc w:val="right"/>
              <w:rPr>
                <w:rFonts w:ascii="Calibri" w:hAnsi="Calibri" w:cs="Calibri"/>
                <w:sz w:val="20"/>
                <w:szCs w:val="20"/>
              </w:rPr>
            </w:pPr>
          </w:p>
        </w:tc>
        <w:tc>
          <w:tcPr>
            <w:tcW w:w="1559"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4</w:t>
            </w:r>
          </w:p>
        </w:tc>
        <w:tc>
          <w:tcPr>
            <w:tcW w:w="1843"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0.4</w:t>
            </w:r>
          </w:p>
        </w:tc>
        <w:tc>
          <w:tcPr>
            <w:tcW w:w="2268"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35</w:t>
            </w:r>
          </w:p>
        </w:tc>
        <w:tc>
          <w:tcPr>
            <w:tcW w:w="1559"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60</w:t>
            </w:r>
          </w:p>
        </w:tc>
        <w:tc>
          <w:tcPr>
            <w:tcW w:w="850"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84.14</w:t>
            </w:r>
          </w:p>
        </w:tc>
      </w:tr>
      <w:tr w:rsidR="00625BB6" w:rsidRPr="00770B36" w:rsidTr="0041009F">
        <w:trPr>
          <w:cnfStyle w:val="000000100000"/>
          <w:trHeight w:val="290"/>
        </w:trPr>
        <w:tc>
          <w:tcPr>
            <w:cnfStyle w:val="001000000000"/>
            <w:tcW w:w="988" w:type="dxa"/>
            <w:tcBorders>
              <w:bottom w:val="nil"/>
            </w:tcBorders>
          </w:tcPr>
          <w:p w:rsidR="00625BB6" w:rsidRPr="008E0523" w:rsidRDefault="00625BB6" w:rsidP="00EE1198">
            <w:pPr>
              <w:spacing w:after="0" w:line="240" w:lineRule="auto"/>
              <w:ind w:left="0" w:firstLine="0"/>
              <w:jc w:val="right"/>
              <w:rPr>
                <w:rFonts w:ascii="Calibri" w:hAnsi="Calibri" w:cs="Calibri"/>
                <w:sz w:val="20"/>
                <w:szCs w:val="20"/>
              </w:rPr>
            </w:pPr>
          </w:p>
        </w:tc>
        <w:tc>
          <w:tcPr>
            <w:tcW w:w="1559"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4</w:t>
            </w:r>
          </w:p>
        </w:tc>
        <w:tc>
          <w:tcPr>
            <w:tcW w:w="1843"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0.7</w:t>
            </w:r>
          </w:p>
        </w:tc>
        <w:tc>
          <w:tcPr>
            <w:tcW w:w="2268"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50</w:t>
            </w:r>
          </w:p>
        </w:tc>
        <w:tc>
          <w:tcPr>
            <w:tcW w:w="1559"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45</w:t>
            </w:r>
          </w:p>
        </w:tc>
        <w:tc>
          <w:tcPr>
            <w:tcW w:w="850"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95.9</w:t>
            </w:r>
          </w:p>
        </w:tc>
      </w:tr>
      <w:tr w:rsidR="00625BB6" w:rsidRPr="00770B36" w:rsidTr="0041009F">
        <w:trPr>
          <w:trHeight w:val="290"/>
        </w:trPr>
        <w:tc>
          <w:tcPr>
            <w:cnfStyle w:val="001000000000"/>
            <w:tcW w:w="988" w:type="dxa"/>
            <w:tcBorders>
              <w:top w:val="nil"/>
              <w:bottom w:val="nil"/>
            </w:tcBorders>
          </w:tcPr>
          <w:p w:rsidR="00625BB6" w:rsidRPr="008E0523" w:rsidRDefault="00625BB6" w:rsidP="007127E6">
            <w:pPr>
              <w:spacing w:after="0" w:line="240" w:lineRule="auto"/>
              <w:ind w:left="0" w:firstLine="0"/>
              <w:jc w:val="center"/>
              <w:rPr>
                <w:rFonts w:ascii="Calibri" w:hAnsi="Calibri" w:cs="Calibri"/>
                <w:sz w:val="20"/>
                <w:szCs w:val="20"/>
              </w:rPr>
            </w:pPr>
            <w:r w:rsidRPr="008E0523">
              <w:rPr>
                <w:rFonts w:ascii="Calibri" w:hAnsi="Calibri" w:cs="Calibri"/>
                <w:sz w:val="20"/>
                <w:szCs w:val="20"/>
              </w:rPr>
              <w:t>NaOH</w:t>
            </w:r>
          </w:p>
        </w:tc>
        <w:tc>
          <w:tcPr>
            <w:tcW w:w="1559"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6</w:t>
            </w:r>
          </w:p>
        </w:tc>
        <w:tc>
          <w:tcPr>
            <w:tcW w:w="1843"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0.4</w:t>
            </w:r>
          </w:p>
        </w:tc>
        <w:tc>
          <w:tcPr>
            <w:tcW w:w="2268"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65</w:t>
            </w:r>
          </w:p>
        </w:tc>
        <w:tc>
          <w:tcPr>
            <w:tcW w:w="1559"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60</w:t>
            </w:r>
          </w:p>
        </w:tc>
        <w:tc>
          <w:tcPr>
            <w:tcW w:w="850"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98.1</w:t>
            </w:r>
          </w:p>
        </w:tc>
      </w:tr>
      <w:tr w:rsidR="00625BB6" w:rsidRPr="00770B36" w:rsidTr="0041009F">
        <w:trPr>
          <w:cnfStyle w:val="000000100000"/>
          <w:trHeight w:val="290"/>
        </w:trPr>
        <w:tc>
          <w:tcPr>
            <w:cnfStyle w:val="001000000000"/>
            <w:tcW w:w="988" w:type="dxa"/>
            <w:tcBorders>
              <w:top w:val="nil"/>
            </w:tcBorders>
          </w:tcPr>
          <w:p w:rsidR="00625BB6" w:rsidRPr="008E0523" w:rsidRDefault="00625BB6" w:rsidP="00EE1198">
            <w:pPr>
              <w:spacing w:after="0" w:line="240" w:lineRule="auto"/>
              <w:ind w:left="0" w:firstLine="0"/>
              <w:jc w:val="right"/>
              <w:rPr>
                <w:rFonts w:ascii="Calibri" w:hAnsi="Calibri" w:cs="Calibri"/>
                <w:sz w:val="20"/>
                <w:szCs w:val="20"/>
              </w:rPr>
            </w:pPr>
          </w:p>
        </w:tc>
        <w:tc>
          <w:tcPr>
            <w:tcW w:w="1559"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6</w:t>
            </w:r>
          </w:p>
        </w:tc>
        <w:tc>
          <w:tcPr>
            <w:tcW w:w="1843"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1</w:t>
            </w:r>
          </w:p>
        </w:tc>
        <w:tc>
          <w:tcPr>
            <w:tcW w:w="2268"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35</w:t>
            </w:r>
          </w:p>
        </w:tc>
        <w:tc>
          <w:tcPr>
            <w:tcW w:w="1559"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30</w:t>
            </w:r>
          </w:p>
        </w:tc>
        <w:tc>
          <w:tcPr>
            <w:tcW w:w="850"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96.86</w:t>
            </w:r>
          </w:p>
        </w:tc>
      </w:tr>
      <w:tr w:rsidR="00625BB6" w:rsidRPr="00770B36" w:rsidTr="0041009F">
        <w:trPr>
          <w:trHeight w:val="290"/>
        </w:trPr>
        <w:tc>
          <w:tcPr>
            <w:cnfStyle w:val="001000000000"/>
            <w:tcW w:w="988" w:type="dxa"/>
            <w:tcBorders>
              <w:bottom w:val="nil"/>
            </w:tcBorders>
          </w:tcPr>
          <w:p w:rsidR="00625BB6" w:rsidRPr="008E0523" w:rsidRDefault="00625BB6" w:rsidP="00EE1198">
            <w:pPr>
              <w:spacing w:after="0" w:line="240" w:lineRule="auto"/>
              <w:ind w:left="0" w:firstLine="0"/>
              <w:jc w:val="right"/>
              <w:rPr>
                <w:rFonts w:ascii="Calibri" w:hAnsi="Calibri" w:cs="Calibri"/>
                <w:sz w:val="20"/>
                <w:szCs w:val="20"/>
              </w:rPr>
            </w:pPr>
          </w:p>
        </w:tc>
        <w:tc>
          <w:tcPr>
            <w:tcW w:w="1559"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6</w:t>
            </w:r>
          </w:p>
        </w:tc>
        <w:tc>
          <w:tcPr>
            <w:tcW w:w="1843"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1</w:t>
            </w:r>
          </w:p>
        </w:tc>
        <w:tc>
          <w:tcPr>
            <w:tcW w:w="2268"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35</w:t>
            </w:r>
          </w:p>
        </w:tc>
        <w:tc>
          <w:tcPr>
            <w:tcW w:w="1559"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60</w:t>
            </w:r>
          </w:p>
        </w:tc>
        <w:tc>
          <w:tcPr>
            <w:tcW w:w="850"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98.72</w:t>
            </w:r>
          </w:p>
        </w:tc>
      </w:tr>
      <w:tr w:rsidR="00625BB6" w:rsidRPr="00770B36" w:rsidTr="0041009F">
        <w:trPr>
          <w:cnfStyle w:val="000000100000"/>
          <w:trHeight w:val="290"/>
        </w:trPr>
        <w:tc>
          <w:tcPr>
            <w:cnfStyle w:val="001000000000"/>
            <w:tcW w:w="988" w:type="dxa"/>
            <w:tcBorders>
              <w:top w:val="nil"/>
              <w:bottom w:val="nil"/>
            </w:tcBorders>
          </w:tcPr>
          <w:p w:rsidR="00625BB6" w:rsidRPr="008E0523" w:rsidRDefault="00625BB6" w:rsidP="00EE1198">
            <w:pPr>
              <w:spacing w:after="0" w:line="240" w:lineRule="auto"/>
              <w:ind w:left="0" w:firstLine="0"/>
              <w:jc w:val="right"/>
              <w:rPr>
                <w:rFonts w:ascii="Calibri" w:hAnsi="Calibri" w:cs="Calibri"/>
                <w:sz w:val="20"/>
                <w:szCs w:val="20"/>
              </w:rPr>
            </w:pPr>
          </w:p>
        </w:tc>
        <w:tc>
          <w:tcPr>
            <w:tcW w:w="1559"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5</w:t>
            </w:r>
          </w:p>
        </w:tc>
        <w:tc>
          <w:tcPr>
            <w:tcW w:w="1843"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0.7</w:t>
            </w:r>
          </w:p>
        </w:tc>
        <w:tc>
          <w:tcPr>
            <w:tcW w:w="2268"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50</w:t>
            </w:r>
          </w:p>
        </w:tc>
        <w:tc>
          <w:tcPr>
            <w:tcW w:w="1559"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45</w:t>
            </w:r>
          </w:p>
        </w:tc>
        <w:tc>
          <w:tcPr>
            <w:tcW w:w="850"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96.66</w:t>
            </w:r>
          </w:p>
        </w:tc>
      </w:tr>
      <w:tr w:rsidR="00625BB6" w:rsidRPr="00770B36" w:rsidTr="0041009F">
        <w:trPr>
          <w:trHeight w:val="290"/>
        </w:trPr>
        <w:tc>
          <w:tcPr>
            <w:cnfStyle w:val="001000000000"/>
            <w:tcW w:w="988" w:type="dxa"/>
            <w:tcBorders>
              <w:top w:val="nil"/>
              <w:bottom w:val="nil"/>
            </w:tcBorders>
          </w:tcPr>
          <w:p w:rsidR="00625BB6" w:rsidRPr="008E0523" w:rsidRDefault="00625BB6" w:rsidP="00EE1198">
            <w:pPr>
              <w:spacing w:after="0" w:line="240" w:lineRule="auto"/>
              <w:ind w:left="0" w:firstLine="0"/>
              <w:jc w:val="right"/>
              <w:rPr>
                <w:rFonts w:ascii="Calibri" w:hAnsi="Calibri" w:cs="Calibri"/>
                <w:sz w:val="20"/>
                <w:szCs w:val="20"/>
              </w:rPr>
            </w:pPr>
          </w:p>
        </w:tc>
        <w:tc>
          <w:tcPr>
            <w:tcW w:w="1559"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6</w:t>
            </w:r>
          </w:p>
        </w:tc>
        <w:tc>
          <w:tcPr>
            <w:tcW w:w="1843"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1</w:t>
            </w:r>
          </w:p>
        </w:tc>
        <w:tc>
          <w:tcPr>
            <w:tcW w:w="2268"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65</w:t>
            </w:r>
          </w:p>
        </w:tc>
        <w:tc>
          <w:tcPr>
            <w:tcW w:w="1559"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60</w:t>
            </w:r>
          </w:p>
        </w:tc>
        <w:tc>
          <w:tcPr>
            <w:tcW w:w="850"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95.5</w:t>
            </w:r>
          </w:p>
        </w:tc>
      </w:tr>
      <w:tr w:rsidR="00625BB6" w:rsidRPr="00770B36" w:rsidTr="0041009F">
        <w:trPr>
          <w:cnfStyle w:val="000000100000"/>
          <w:trHeight w:val="290"/>
        </w:trPr>
        <w:tc>
          <w:tcPr>
            <w:cnfStyle w:val="001000000000"/>
            <w:tcW w:w="988" w:type="dxa"/>
            <w:tcBorders>
              <w:top w:val="nil"/>
              <w:bottom w:val="nil"/>
            </w:tcBorders>
          </w:tcPr>
          <w:p w:rsidR="00625BB6" w:rsidRPr="008E0523" w:rsidRDefault="00625BB6" w:rsidP="00EE1198">
            <w:pPr>
              <w:spacing w:after="0" w:line="240" w:lineRule="auto"/>
              <w:ind w:left="0" w:firstLine="0"/>
              <w:jc w:val="right"/>
              <w:rPr>
                <w:rFonts w:ascii="Calibri" w:hAnsi="Calibri" w:cs="Calibri"/>
                <w:sz w:val="20"/>
                <w:szCs w:val="20"/>
              </w:rPr>
            </w:pPr>
          </w:p>
        </w:tc>
        <w:tc>
          <w:tcPr>
            <w:tcW w:w="1559"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5</w:t>
            </w:r>
          </w:p>
        </w:tc>
        <w:tc>
          <w:tcPr>
            <w:tcW w:w="1843"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0.4</w:t>
            </w:r>
          </w:p>
        </w:tc>
        <w:tc>
          <w:tcPr>
            <w:tcW w:w="2268"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50</w:t>
            </w:r>
          </w:p>
        </w:tc>
        <w:tc>
          <w:tcPr>
            <w:tcW w:w="1559"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45</w:t>
            </w:r>
          </w:p>
        </w:tc>
        <w:tc>
          <w:tcPr>
            <w:tcW w:w="850"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94.58</w:t>
            </w:r>
          </w:p>
        </w:tc>
      </w:tr>
      <w:tr w:rsidR="00625BB6" w:rsidRPr="00770B36" w:rsidTr="0041009F">
        <w:trPr>
          <w:trHeight w:val="290"/>
        </w:trPr>
        <w:tc>
          <w:tcPr>
            <w:cnfStyle w:val="001000000000"/>
            <w:tcW w:w="988" w:type="dxa"/>
            <w:tcBorders>
              <w:top w:val="nil"/>
              <w:bottom w:val="nil"/>
            </w:tcBorders>
          </w:tcPr>
          <w:p w:rsidR="00625BB6" w:rsidRPr="008E0523" w:rsidRDefault="00625BB6" w:rsidP="007127E6">
            <w:pPr>
              <w:spacing w:after="0" w:line="240" w:lineRule="auto"/>
              <w:ind w:left="0" w:firstLine="0"/>
              <w:jc w:val="center"/>
              <w:rPr>
                <w:rFonts w:ascii="Calibri" w:hAnsi="Calibri" w:cs="Calibri"/>
                <w:sz w:val="20"/>
                <w:szCs w:val="20"/>
              </w:rPr>
            </w:pPr>
            <w:r w:rsidRPr="008E0523">
              <w:rPr>
                <w:rFonts w:ascii="Calibri" w:hAnsi="Calibri" w:cs="Calibri"/>
                <w:sz w:val="20"/>
                <w:szCs w:val="20"/>
              </w:rPr>
              <w:t>KOH</w:t>
            </w:r>
          </w:p>
        </w:tc>
        <w:tc>
          <w:tcPr>
            <w:tcW w:w="1559"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6</w:t>
            </w:r>
          </w:p>
        </w:tc>
        <w:tc>
          <w:tcPr>
            <w:tcW w:w="1843"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0.7</w:t>
            </w:r>
          </w:p>
        </w:tc>
        <w:tc>
          <w:tcPr>
            <w:tcW w:w="2268"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50</w:t>
            </w:r>
          </w:p>
        </w:tc>
        <w:tc>
          <w:tcPr>
            <w:tcW w:w="1559"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45</w:t>
            </w:r>
          </w:p>
        </w:tc>
        <w:tc>
          <w:tcPr>
            <w:tcW w:w="850"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99.54</w:t>
            </w:r>
          </w:p>
        </w:tc>
      </w:tr>
      <w:tr w:rsidR="00625BB6" w:rsidRPr="00770B36" w:rsidTr="0041009F">
        <w:trPr>
          <w:cnfStyle w:val="000000100000"/>
          <w:trHeight w:val="290"/>
        </w:trPr>
        <w:tc>
          <w:tcPr>
            <w:cnfStyle w:val="001000000000"/>
            <w:tcW w:w="988" w:type="dxa"/>
            <w:tcBorders>
              <w:top w:val="nil"/>
              <w:bottom w:val="nil"/>
            </w:tcBorders>
          </w:tcPr>
          <w:p w:rsidR="00625BB6" w:rsidRPr="008E0523" w:rsidRDefault="00625BB6" w:rsidP="00EE1198">
            <w:pPr>
              <w:spacing w:after="0" w:line="240" w:lineRule="auto"/>
              <w:ind w:left="0" w:firstLine="0"/>
              <w:jc w:val="right"/>
              <w:rPr>
                <w:rFonts w:ascii="Calibri" w:hAnsi="Calibri" w:cs="Calibri"/>
                <w:sz w:val="20"/>
                <w:szCs w:val="20"/>
              </w:rPr>
            </w:pPr>
          </w:p>
        </w:tc>
        <w:tc>
          <w:tcPr>
            <w:tcW w:w="1559"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5</w:t>
            </w:r>
          </w:p>
        </w:tc>
        <w:tc>
          <w:tcPr>
            <w:tcW w:w="1843"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0.7</w:t>
            </w:r>
          </w:p>
        </w:tc>
        <w:tc>
          <w:tcPr>
            <w:tcW w:w="2268"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50</w:t>
            </w:r>
          </w:p>
        </w:tc>
        <w:tc>
          <w:tcPr>
            <w:tcW w:w="1559"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60</w:t>
            </w:r>
          </w:p>
        </w:tc>
        <w:tc>
          <w:tcPr>
            <w:tcW w:w="850"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95.68</w:t>
            </w:r>
          </w:p>
        </w:tc>
      </w:tr>
      <w:tr w:rsidR="00625BB6" w:rsidRPr="00770B36" w:rsidTr="0041009F">
        <w:trPr>
          <w:trHeight w:val="290"/>
        </w:trPr>
        <w:tc>
          <w:tcPr>
            <w:cnfStyle w:val="001000000000"/>
            <w:tcW w:w="988" w:type="dxa"/>
            <w:tcBorders>
              <w:top w:val="nil"/>
              <w:bottom w:val="nil"/>
            </w:tcBorders>
          </w:tcPr>
          <w:p w:rsidR="00625BB6" w:rsidRPr="008E0523" w:rsidRDefault="00625BB6" w:rsidP="00EE1198">
            <w:pPr>
              <w:spacing w:after="0" w:line="240" w:lineRule="auto"/>
              <w:ind w:left="0" w:firstLine="0"/>
              <w:jc w:val="right"/>
              <w:rPr>
                <w:rFonts w:ascii="Calibri" w:hAnsi="Calibri" w:cs="Calibri"/>
                <w:sz w:val="20"/>
                <w:szCs w:val="20"/>
              </w:rPr>
            </w:pPr>
          </w:p>
        </w:tc>
        <w:tc>
          <w:tcPr>
            <w:tcW w:w="1559"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4</w:t>
            </w:r>
          </w:p>
        </w:tc>
        <w:tc>
          <w:tcPr>
            <w:tcW w:w="1843"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1</w:t>
            </w:r>
          </w:p>
        </w:tc>
        <w:tc>
          <w:tcPr>
            <w:tcW w:w="2268"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35</w:t>
            </w:r>
          </w:p>
        </w:tc>
        <w:tc>
          <w:tcPr>
            <w:tcW w:w="1559"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30</w:t>
            </w:r>
          </w:p>
        </w:tc>
        <w:tc>
          <w:tcPr>
            <w:tcW w:w="850"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94.86</w:t>
            </w:r>
          </w:p>
        </w:tc>
      </w:tr>
      <w:tr w:rsidR="00625BB6" w:rsidRPr="00770B36" w:rsidTr="0041009F">
        <w:trPr>
          <w:cnfStyle w:val="000000100000"/>
          <w:trHeight w:val="290"/>
        </w:trPr>
        <w:tc>
          <w:tcPr>
            <w:cnfStyle w:val="001000000000"/>
            <w:tcW w:w="988" w:type="dxa"/>
            <w:tcBorders>
              <w:top w:val="nil"/>
            </w:tcBorders>
          </w:tcPr>
          <w:p w:rsidR="00625BB6" w:rsidRPr="008E0523" w:rsidRDefault="00625BB6" w:rsidP="00EE1198">
            <w:pPr>
              <w:spacing w:after="0" w:line="240" w:lineRule="auto"/>
              <w:ind w:left="0" w:firstLine="0"/>
              <w:jc w:val="right"/>
              <w:rPr>
                <w:rFonts w:ascii="Calibri" w:hAnsi="Calibri" w:cs="Calibri"/>
                <w:sz w:val="20"/>
                <w:szCs w:val="20"/>
              </w:rPr>
            </w:pPr>
          </w:p>
        </w:tc>
        <w:tc>
          <w:tcPr>
            <w:tcW w:w="1559"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6</w:t>
            </w:r>
          </w:p>
        </w:tc>
        <w:tc>
          <w:tcPr>
            <w:tcW w:w="1843"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0.4</w:t>
            </w:r>
          </w:p>
        </w:tc>
        <w:tc>
          <w:tcPr>
            <w:tcW w:w="2268"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65</w:t>
            </w:r>
          </w:p>
        </w:tc>
        <w:tc>
          <w:tcPr>
            <w:tcW w:w="1559"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30</w:t>
            </w:r>
          </w:p>
        </w:tc>
        <w:tc>
          <w:tcPr>
            <w:tcW w:w="850"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98.41</w:t>
            </w:r>
          </w:p>
        </w:tc>
      </w:tr>
      <w:tr w:rsidR="00625BB6" w:rsidRPr="00770B36" w:rsidTr="0041009F">
        <w:trPr>
          <w:trHeight w:val="290"/>
        </w:trPr>
        <w:tc>
          <w:tcPr>
            <w:cnfStyle w:val="001000000000"/>
            <w:tcW w:w="988" w:type="dxa"/>
          </w:tcPr>
          <w:p w:rsidR="00625BB6" w:rsidRPr="008E0523" w:rsidRDefault="00625BB6" w:rsidP="00EE1198">
            <w:pPr>
              <w:spacing w:after="0" w:line="240" w:lineRule="auto"/>
              <w:ind w:left="0" w:firstLine="0"/>
              <w:jc w:val="right"/>
              <w:rPr>
                <w:rFonts w:ascii="Calibri" w:hAnsi="Calibri" w:cs="Calibri"/>
                <w:sz w:val="20"/>
                <w:szCs w:val="20"/>
              </w:rPr>
            </w:pPr>
            <w:r w:rsidRPr="008E0523">
              <w:rPr>
                <w:rFonts w:ascii="Calibri" w:hAnsi="Calibri" w:cs="Calibri"/>
                <w:sz w:val="20"/>
                <w:szCs w:val="20"/>
              </w:rPr>
              <w:t>Ca(OH)</w:t>
            </w:r>
            <w:r w:rsidRPr="008E0523">
              <w:rPr>
                <w:rFonts w:ascii="Calibri" w:hAnsi="Calibri" w:cs="Calibri"/>
                <w:sz w:val="20"/>
                <w:szCs w:val="20"/>
                <w:vertAlign w:val="subscript"/>
              </w:rPr>
              <w:t>2</w:t>
            </w:r>
          </w:p>
        </w:tc>
        <w:tc>
          <w:tcPr>
            <w:tcW w:w="1559"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4</w:t>
            </w:r>
          </w:p>
        </w:tc>
        <w:tc>
          <w:tcPr>
            <w:tcW w:w="1843"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0.4</w:t>
            </w:r>
          </w:p>
        </w:tc>
        <w:tc>
          <w:tcPr>
            <w:tcW w:w="2268"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35</w:t>
            </w:r>
          </w:p>
        </w:tc>
        <w:tc>
          <w:tcPr>
            <w:tcW w:w="1559"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30</w:t>
            </w:r>
          </w:p>
        </w:tc>
        <w:tc>
          <w:tcPr>
            <w:tcW w:w="850"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85.88</w:t>
            </w:r>
          </w:p>
        </w:tc>
      </w:tr>
      <w:tr w:rsidR="00625BB6" w:rsidRPr="00770B36" w:rsidTr="0041009F">
        <w:trPr>
          <w:cnfStyle w:val="000000100000"/>
          <w:trHeight w:val="290"/>
        </w:trPr>
        <w:tc>
          <w:tcPr>
            <w:cnfStyle w:val="001000000000"/>
            <w:tcW w:w="988" w:type="dxa"/>
            <w:tcBorders>
              <w:bottom w:val="nil"/>
            </w:tcBorders>
          </w:tcPr>
          <w:p w:rsidR="00625BB6" w:rsidRPr="008E0523" w:rsidRDefault="00625BB6" w:rsidP="00EE1198">
            <w:pPr>
              <w:spacing w:after="0" w:line="240" w:lineRule="auto"/>
              <w:ind w:left="0" w:firstLine="0"/>
              <w:jc w:val="right"/>
              <w:rPr>
                <w:rFonts w:ascii="Calibri" w:hAnsi="Calibri" w:cs="Calibri"/>
                <w:sz w:val="20"/>
                <w:szCs w:val="20"/>
              </w:rPr>
            </w:pPr>
          </w:p>
        </w:tc>
        <w:tc>
          <w:tcPr>
            <w:tcW w:w="1559"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5</w:t>
            </w:r>
          </w:p>
        </w:tc>
        <w:tc>
          <w:tcPr>
            <w:tcW w:w="1843"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0.7</w:t>
            </w:r>
          </w:p>
        </w:tc>
        <w:tc>
          <w:tcPr>
            <w:tcW w:w="2268"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50</w:t>
            </w:r>
          </w:p>
        </w:tc>
        <w:tc>
          <w:tcPr>
            <w:tcW w:w="1559"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45</w:t>
            </w:r>
          </w:p>
        </w:tc>
        <w:tc>
          <w:tcPr>
            <w:tcW w:w="850"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96.86</w:t>
            </w:r>
          </w:p>
        </w:tc>
      </w:tr>
      <w:tr w:rsidR="00625BB6" w:rsidRPr="00770B36" w:rsidTr="0041009F">
        <w:trPr>
          <w:trHeight w:val="290"/>
        </w:trPr>
        <w:tc>
          <w:tcPr>
            <w:cnfStyle w:val="001000000000"/>
            <w:tcW w:w="988" w:type="dxa"/>
            <w:tcBorders>
              <w:top w:val="nil"/>
              <w:bottom w:val="nil"/>
            </w:tcBorders>
          </w:tcPr>
          <w:p w:rsidR="00625BB6" w:rsidRPr="008E0523" w:rsidRDefault="00625BB6" w:rsidP="007127E6">
            <w:pPr>
              <w:spacing w:after="0" w:line="240" w:lineRule="auto"/>
              <w:ind w:left="0" w:firstLine="0"/>
              <w:jc w:val="center"/>
              <w:rPr>
                <w:rFonts w:ascii="Calibri" w:hAnsi="Calibri" w:cs="Calibri"/>
                <w:sz w:val="20"/>
                <w:szCs w:val="20"/>
              </w:rPr>
            </w:pPr>
            <w:r w:rsidRPr="008E0523">
              <w:rPr>
                <w:rFonts w:ascii="Calibri" w:hAnsi="Calibri" w:cs="Calibri"/>
                <w:sz w:val="20"/>
                <w:szCs w:val="20"/>
              </w:rPr>
              <w:t>KOH</w:t>
            </w:r>
          </w:p>
        </w:tc>
        <w:tc>
          <w:tcPr>
            <w:tcW w:w="1559"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4</w:t>
            </w:r>
          </w:p>
        </w:tc>
        <w:tc>
          <w:tcPr>
            <w:tcW w:w="1843"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0.4</w:t>
            </w:r>
          </w:p>
        </w:tc>
        <w:tc>
          <w:tcPr>
            <w:tcW w:w="2268"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65</w:t>
            </w:r>
          </w:p>
        </w:tc>
        <w:tc>
          <w:tcPr>
            <w:tcW w:w="1559"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30</w:t>
            </w:r>
          </w:p>
        </w:tc>
        <w:tc>
          <w:tcPr>
            <w:tcW w:w="850" w:type="dxa"/>
            <w:noWrap/>
            <w:hideMark/>
          </w:tcPr>
          <w:p w:rsidR="00625BB6" w:rsidRPr="008E0523" w:rsidRDefault="00625BB6" w:rsidP="00EE1198">
            <w:pPr>
              <w:spacing w:after="0" w:line="240" w:lineRule="auto"/>
              <w:ind w:left="0" w:firstLine="0"/>
              <w:jc w:val="right"/>
              <w:cnfStyle w:val="000000000000"/>
              <w:rPr>
                <w:rFonts w:ascii="Calibri" w:hAnsi="Calibri" w:cs="Calibri"/>
                <w:sz w:val="20"/>
                <w:szCs w:val="20"/>
              </w:rPr>
            </w:pPr>
            <w:r w:rsidRPr="008E0523">
              <w:rPr>
                <w:rFonts w:ascii="Calibri" w:hAnsi="Calibri" w:cs="Calibri"/>
                <w:sz w:val="20"/>
                <w:szCs w:val="20"/>
              </w:rPr>
              <w:t>96.48</w:t>
            </w:r>
          </w:p>
        </w:tc>
      </w:tr>
      <w:tr w:rsidR="00625BB6" w:rsidRPr="00770B36" w:rsidTr="0041009F">
        <w:trPr>
          <w:cnfStyle w:val="000000100000"/>
          <w:trHeight w:val="290"/>
        </w:trPr>
        <w:tc>
          <w:tcPr>
            <w:cnfStyle w:val="001000000000"/>
            <w:tcW w:w="988" w:type="dxa"/>
            <w:tcBorders>
              <w:top w:val="nil"/>
            </w:tcBorders>
          </w:tcPr>
          <w:p w:rsidR="00625BB6" w:rsidRPr="008E0523" w:rsidRDefault="00625BB6" w:rsidP="00EE1198">
            <w:pPr>
              <w:spacing w:after="0" w:line="240" w:lineRule="auto"/>
              <w:ind w:left="0" w:firstLine="0"/>
              <w:jc w:val="right"/>
              <w:rPr>
                <w:rFonts w:ascii="Calibri" w:hAnsi="Calibri" w:cs="Calibri"/>
                <w:sz w:val="20"/>
                <w:szCs w:val="20"/>
              </w:rPr>
            </w:pPr>
          </w:p>
        </w:tc>
        <w:tc>
          <w:tcPr>
            <w:tcW w:w="1559"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5</w:t>
            </w:r>
          </w:p>
        </w:tc>
        <w:tc>
          <w:tcPr>
            <w:tcW w:w="1843"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0.7</w:t>
            </w:r>
          </w:p>
        </w:tc>
        <w:tc>
          <w:tcPr>
            <w:tcW w:w="2268"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65</w:t>
            </w:r>
          </w:p>
        </w:tc>
        <w:tc>
          <w:tcPr>
            <w:tcW w:w="1559"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45</w:t>
            </w:r>
          </w:p>
        </w:tc>
        <w:tc>
          <w:tcPr>
            <w:tcW w:w="850" w:type="dxa"/>
            <w:noWrap/>
            <w:hideMark/>
          </w:tcPr>
          <w:p w:rsidR="00625BB6" w:rsidRPr="008E0523" w:rsidRDefault="00625BB6" w:rsidP="00EE1198">
            <w:pPr>
              <w:spacing w:after="0" w:line="240" w:lineRule="auto"/>
              <w:ind w:left="0" w:firstLine="0"/>
              <w:jc w:val="right"/>
              <w:cnfStyle w:val="000000100000"/>
              <w:rPr>
                <w:rFonts w:ascii="Calibri" w:hAnsi="Calibri" w:cs="Calibri"/>
                <w:sz w:val="20"/>
                <w:szCs w:val="20"/>
              </w:rPr>
            </w:pPr>
            <w:r w:rsidRPr="008E0523">
              <w:rPr>
                <w:rFonts w:ascii="Calibri" w:hAnsi="Calibri" w:cs="Calibri"/>
                <w:sz w:val="20"/>
                <w:szCs w:val="20"/>
              </w:rPr>
              <w:t>94.52</w:t>
            </w:r>
          </w:p>
        </w:tc>
      </w:tr>
    </w:tbl>
    <w:p w:rsidR="00D81FBD" w:rsidRPr="003A7382" w:rsidRDefault="00D81FBD" w:rsidP="00100D3B">
      <w:pPr>
        <w:spacing w:after="101" w:line="360" w:lineRule="auto"/>
        <w:ind w:left="-5"/>
        <w:rPr>
          <w:sz w:val="24"/>
          <w:szCs w:val="24"/>
        </w:rPr>
      </w:pPr>
    </w:p>
    <w:p w:rsidR="005D4901" w:rsidRDefault="0005732A" w:rsidP="31C6B2DE">
      <w:pPr>
        <w:spacing w:after="101" w:line="265" w:lineRule="auto"/>
        <w:ind w:left="-5"/>
        <w:jc w:val="left"/>
        <w:rPr>
          <w:b/>
          <w:bCs/>
          <w:sz w:val="20"/>
          <w:szCs w:val="20"/>
        </w:rPr>
      </w:pPr>
      <w:r w:rsidRPr="31C6B2DE">
        <w:rPr>
          <w:b/>
          <w:bCs/>
          <w:sz w:val="20"/>
          <w:szCs w:val="20"/>
        </w:rPr>
        <w:t>2.</w:t>
      </w:r>
      <w:r w:rsidR="00657302">
        <w:rPr>
          <w:b/>
          <w:bCs/>
          <w:sz w:val="20"/>
          <w:szCs w:val="20"/>
        </w:rPr>
        <w:t>2</w:t>
      </w:r>
      <w:r w:rsidR="00414197" w:rsidRPr="31C6B2DE">
        <w:rPr>
          <w:b/>
          <w:bCs/>
          <w:sz w:val="20"/>
          <w:szCs w:val="20"/>
        </w:rPr>
        <w:t>Machine Learning Algorithms</w:t>
      </w:r>
    </w:p>
    <w:p w:rsidR="00414197" w:rsidRPr="00414197" w:rsidRDefault="00414197" w:rsidP="31C6B2DE">
      <w:pPr>
        <w:spacing w:after="101" w:line="265" w:lineRule="auto"/>
        <w:ind w:left="-5"/>
        <w:jc w:val="left"/>
        <w:rPr>
          <w:b/>
          <w:bCs/>
          <w:sz w:val="20"/>
          <w:szCs w:val="20"/>
        </w:rPr>
      </w:pPr>
      <w:r w:rsidRPr="31C6B2DE">
        <w:rPr>
          <w:b/>
          <w:bCs/>
          <w:sz w:val="20"/>
          <w:szCs w:val="20"/>
        </w:rPr>
        <w:t>Linear Regression</w:t>
      </w:r>
    </w:p>
    <w:p w:rsidR="005D4901" w:rsidRPr="00501DF4" w:rsidRDefault="00501DF4" w:rsidP="00267AE5">
      <w:pPr>
        <w:spacing w:after="29"/>
        <w:ind w:left="0" w:firstLine="0"/>
        <w:rPr>
          <w:sz w:val="24"/>
          <w:szCs w:val="24"/>
        </w:rPr>
      </w:pPr>
      <w:r w:rsidRPr="31C6B2DE">
        <w:rPr>
          <w:sz w:val="20"/>
          <w:szCs w:val="20"/>
        </w:rPr>
        <w:lastRenderedPageBreak/>
        <w:t>Linear regression may be defined as the statistical</w:t>
      </w:r>
      <w:r w:rsidR="00B13CD6" w:rsidRPr="31C6B2DE">
        <w:rPr>
          <w:sz w:val="20"/>
          <w:szCs w:val="20"/>
        </w:rPr>
        <w:t xml:space="preserve"> model that </w:t>
      </w:r>
      <w:r w:rsidR="04E2E7AF" w:rsidRPr="31C6B2DE">
        <w:rPr>
          <w:sz w:val="20"/>
          <w:szCs w:val="20"/>
        </w:rPr>
        <w:t>analyses</w:t>
      </w:r>
      <w:r w:rsidR="00B13CD6" w:rsidRPr="31C6B2DE">
        <w:rPr>
          <w:sz w:val="20"/>
          <w:szCs w:val="20"/>
        </w:rPr>
        <w:t xml:space="preserve"> the linear</w:t>
      </w:r>
      <w:r w:rsidRPr="31C6B2DE">
        <w:rPr>
          <w:sz w:val="20"/>
          <w:szCs w:val="20"/>
        </w:rPr>
        <w:t>relationship between a dependent variable with given set of independent variables. Linear relationship between variables means that when the value of one or more independent variables will change (increase or decrease), the v</w:t>
      </w:r>
      <w:r w:rsidR="00100D3B" w:rsidRPr="31C6B2DE">
        <w:rPr>
          <w:sz w:val="20"/>
          <w:szCs w:val="20"/>
        </w:rPr>
        <w:t xml:space="preserve">alue of dependent variable </w:t>
      </w:r>
      <w:r w:rsidRPr="31C6B2DE">
        <w:rPr>
          <w:sz w:val="20"/>
          <w:szCs w:val="20"/>
        </w:rPr>
        <w:t xml:space="preserve">also </w:t>
      </w:r>
      <w:r w:rsidR="4F9BA89F" w:rsidRPr="31C6B2DE">
        <w:rPr>
          <w:sz w:val="20"/>
          <w:szCs w:val="20"/>
        </w:rPr>
        <w:t>changes</w:t>
      </w:r>
      <w:r w:rsidRPr="31C6B2DE">
        <w:rPr>
          <w:sz w:val="20"/>
          <w:szCs w:val="20"/>
        </w:rPr>
        <w:t xml:space="preserve"> accordingly (increase or decrease)</w:t>
      </w:r>
      <w:r w:rsidR="005D7D90" w:rsidRPr="31C6B2DE">
        <w:rPr>
          <w:sz w:val="20"/>
          <w:szCs w:val="20"/>
        </w:rPr>
        <w:t xml:space="preserve"> [13]</w:t>
      </w:r>
      <w:r w:rsidRPr="31C6B2DE">
        <w:rPr>
          <w:sz w:val="20"/>
          <w:szCs w:val="20"/>
        </w:rPr>
        <w:t>.</w:t>
      </w:r>
    </w:p>
    <w:p w:rsidR="00501DF4" w:rsidRPr="00501DF4" w:rsidRDefault="00501DF4" w:rsidP="31C6B2DE">
      <w:pPr>
        <w:spacing w:after="29"/>
        <w:ind w:left="0" w:right="392" w:firstLine="0"/>
        <w:rPr>
          <w:sz w:val="20"/>
          <w:szCs w:val="20"/>
        </w:rPr>
      </w:pPr>
      <w:r w:rsidRPr="31C6B2DE">
        <w:rPr>
          <w:sz w:val="20"/>
          <w:szCs w:val="20"/>
        </w:rPr>
        <w:t>Mathematically</w:t>
      </w:r>
      <w:r w:rsidR="00100D3B" w:rsidRPr="31C6B2DE">
        <w:rPr>
          <w:sz w:val="20"/>
          <w:szCs w:val="20"/>
        </w:rPr>
        <w:t>,</w:t>
      </w:r>
      <w:r w:rsidRPr="31C6B2DE">
        <w:rPr>
          <w:sz w:val="20"/>
          <w:szCs w:val="20"/>
        </w:rPr>
        <w:t xml:space="preserve"> the relationship can be repres</w:t>
      </w:r>
      <w:r w:rsidR="00FE1AA0" w:rsidRPr="31C6B2DE">
        <w:rPr>
          <w:sz w:val="20"/>
          <w:szCs w:val="20"/>
        </w:rPr>
        <w:t>ented per</w:t>
      </w:r>
      <w:r w:rsidR="008A73B3">
        <w:rPr>
          <w:sz w:val="20"/>
          <w:szCs w:val="20"/>
        </w:rPr>
        <w:t xml:space="preserve"> </w:t>
      </w:r>
      <w:r w:rsidRPr="31C6B2DE">
        <w:rPr>
          <w:sz w:val="20"/>
          <w:szCs w:val="20"/>
        </w:rPr>
        <w:t>equation</w:t>
      </w:r>
      <w:r w:rsidR="00FE1AA0" w:rsidRPr="31C6B2DE">
        <w:rPr>
          <w:sz w:val="20"/>
          <w:szCs w:val="20"/>
        </w:rPr>
        <w:t xml:space="preserve"> </w:t>
      </w:r>
      <w:r w:rsidR="008A73B3">
        <w:rPr>
          <w:sz w:val="20"/>
          <w:szCs w:val="20"/>
        </w:rPr>
        <w:t>1</w:t>
      </w:r>
      <w:r w:rsidRPr="31C6B2DE">
        <w:rPr>
          <w:sz w:val="20"/>
          <w:szCs w:val="20"/>
        </w:rPr>
        <w:t xml:space="preserve">: </w:t>
      </w:r>
    </w:p>
    <w:p w:rsidR="00501DF4" w:rsidRPr="00501DF4" w:rsidRDefault="56AC988C" w:rsidP="31C6B2DE">
      <w:pPr>
        <w:spacing w:after="29"/>
        <w:ind w:left="0" w:right="392" w:firstLine="0"/>
        <w:jc w:val="left"/>
        <w:rPr>
          <w:sz w:val="20"/>
          <w:szCs w:val="20"/>
        </w:rPr>
      </w:pPr>
      <w:r w:rsidRPr="31C6B2DE">
        <w:rPr>
          <w:sz w:val="20"/>
          <w:szCs w:val="20"/>
        </w:rPr>
        <w:t xml:space="preserve">                                                                            Y=mX +b</w:t>
      </w:r>
      <w:r w:rsidR="00657302">
        <w:rPr>
          <w:sz w:val="20"/>
          <w:szCs w:val="20"/>
        </w:rPr>
        <w:tab/>
      </w:r>
      <w:r w:rsidR="00657302">
        <w:rPr>
          <w:sz w:val="20"/>
          <w:szCs w:val="20"/>
        </w:rPr>
        <w:tab/>
      </w:r>
      <w:r w:rsidR="00657302">
        <w:rPr>
          <w:sz w:val="20"/>
          <w:szCs w:val="20"/>
        </w:rPr>
        <w:tab/>
      </w:r>
      <w:r w:rsidR="00657302">
        <w:rPr>
          <w:sz w:val="20"/>
          <w:szCs w:val="20"/>
        </w:rPr>
        <w:tab/>
      </w:r>
      <w:r w:rsidR="00657302">
        <w:rPr>
          <w:sz w:val="20"/>
          <w:szCs w:val="20"/>
        </w:rPr>
        <w:tab/>
      </w:r>
      <w:r w:rsidR="00657302">
        <w:rPr>
          <w:sz w:val="20"/>
          <w:szCs w:val="20"/>
        </w:rPr>
        <w:tab/>
      </w:r>
      <w:r w:rsidRPr="31C6B2DE">
        <w:rPr>
          <w:sz w:val="20"/>
          <w:szCs w:val="20"/>
        </w:rPr>
        <w:t>(1)</w:t>
      </w:r>
    </w:p>
    <w:p w:rsidR="00501DF4" w:rsidRPr="00501DF4" w:rsidRDefault="00FE1AA0" w:rsidP="31C6B2DE">
      <w:pPr>
        <w:spacing w:after="29"/>
        <w:ind w:left="0" w:right="392" w:firstLine="0"/>
        <w:rPr>
          <w:sz w:val="20"/>
          <w:szCs w:val="20"/>
        </w:rPr>
      </w:pPr>
      <w:r w:rsidRPr="31C6B2DE">
        <w:rPr>
          <w:sz w:val="20"/>
          <w:szCs w:val="20"/>
        </w:rPr>
        <w:t>Wh</w:t>
      </w:r>
      <w:r w:rsidR="00501DF4" w:rsidRPr="31C6B2DE">
        <w:rPr>
          <w:sz w:val="20"/>
          <w:szCs w:val="20"/>
        </w:rPr>
        <w:t xml:space="preserve">ere, </w:t>
      </w:r>
      <w:r w:rsidR="00501DF4" w:rsidRPr="31C6B2DE">
        <w:rPr>
          <w:rFonts w:ascii="Cambria Math" w:hAnsi="Cambria Math" w:cs="Cambria Math"/>
          <w:sz w:val="20"/>
          <w:szCs w:val="20"/>
        </w:rPr>
        <w:t>𝑌</w:t>
      </w:r>
      <w:r w:rsidR="00501DF4" w:rsidRPr="31C6B2DE">
        <w:rPr>
          <w:sz w:val="20"/>
          <w:szCs w:val="20"/>
        </w:rPr>
        <w:t xml:space="preserve"> is the d</w:t>
      </w:r>
      <w:r w:rsidR="00100D3B" w:rsidRPr="31C6B2DE">
        <w:rPr>
          <w:sz w:val="20"/>
          <w:szCs w:val="20"/>
        </w:rPr>
        <w:t>ependent variable (</w:t>
      </w:r>
      <w:r w:rsidR="00501DF4" w:rsidRPr="31C6B2DE">
        <w:rPr>
          <w:sz w:val="20"/>
          <w:szCs w:val="20"/>
        </w:rPr>
        <w:t>to</w:t>
      </w:r>
      <w:r w:rsidR="00100D3B" w:rsidRPr="31C6B2DE">
        <w:rPr>
          <w:sz w:val="20"/>
          <w:szCs w:val="20"/>
        </w:rPr>
        <w:t xml:space="preserve"> be</w:t>
      </w:r>
      <w:r w:rsidR="00501DF4" w:rsidRPr="31C6B2DE">
        <w:rPr>
          <w:sz w:val="20"/>
          <w:szCs w:val="20"/>
        </w:rPr>
        <w:t xml:space="preserve"> predict</w:t>
      </w:r>
      <w:r w:rsidR="00100D3B" w:rsidRPr="31C6B2DE">
        <w:rPr>
          <w:sz w:val="20"/>
          <w:szCs w:val="20"/>
        </w:rPr>
        <w:t>ed)</w:t>
      </w:r>
    </w:p>
    <w:p w:rsidR="00501DF4" w:rsidRPr="00501DF4" w:rsidRDefault="00501DF4" w:rsidP="31C6B2DE">
      <w:pPr>
        <w:spacing w:after="29"/>
        <w:ind w:left="0" w:right="392" w:firstLine="0"/>
        <w:rPr>
          <w:sz w:val="20"/>
          <w:szCs w:val="20"/>
        </w:rPr>
      </w:pPr>
      <w:r w:rsidRPr="31C6B2DE">
        <w:rPr>
          <w:rFonts w:ascii="Cambria Math" w:hAnsi="Cambria Math" w:cs="Cambria Math"/>
          <w:sz w:val="20"/>
          <w:szCs w:val="20"/>
        </w:rPr>
        <w:t>𝑋</w:t>
      </w:r>
      <w:r w:rsidRPr="31C6B2DE">
        <w:rPr>
          <w:sz w:val="20"/>
          <w:szCs w:val="20"/>
        </w:rPr>
        <w:t xml:space="preserve"> is the</w:t>
      </w:r>
      <w:r w:rsidR="00100D3B" w:rsidRPr="31C6B2DE">
        <w:rPr>
          <w:sz w:val="20"/>
          <w:szCs w:val="20"/>
        </w:rPr>
        <w:t xml:space="preserve"> dependent variable used</w:t>
      </w:r>
      <w:r w:rsidRPr="31C6B2DE">
        <w:rPr>
          <w:sz w:val="20"/>
          <w:szCs w:val="20"/>
        </w:rPr>
        <w:t xml:space="preserve"> to make predictions. </w:t>
      </w:r>
    </w:p>
    <w:p w:rsidR="00501DF4" w:rsidRPr="00501DF4" w:rsidRDefault="00501DF4" w:rsidP="31C6B2DE">
      <w:pPr>
        <w:spacing w:after="29"/>
        <w:ind w:left="0" w:right="392" w:firstLine="0"/>
        <w:rPr>
          <w:sz w:val="20"/>
          <w:szCs w:val="20"/>
        </w:rPr>
      </w:pPr>
      <w:r w:rsidRPr="31C6B2DE">
        <w:rPr>
          <w:rFonts w:ascii="Cambria Math" w:hAnsi="Cambria Math" w:cs="Cambria Math"/>
          <w:sz w:val="20"/>
          <w:szCs w:val="20"/>
        </w:rPr>
        <w:t>𝑚</w:t>
      </w:r>
      <w:r w:rsidRPr="31C6B2DE">
        <w:rPr>
          <w:sz w:val="20"/>
          <w:szCs w:val="20"/>
        </w:rPr>
        <w:t xml:space="preserve"> is the slop</w:t>
      </w:r>
      <w:r w:rsidR="00100D3B" w:rsidRPr="31C6B2DE">
        <w:rPr>
          <w:sz w:val="20"/>
          <w:szCs w:val="20"/>
        </w:rPr>
        <w:t>e</w:t>
      </w:r>
      <w:r w:rsidRPr="31C6B2DE">
        <w:rPr>
          <w:sz w:val="20"/>
          <w:szCs w:val="20"/>
        </w:rPr>
        <w:t xml:space="preserve"> of the regression line which </w:t>
      </w:r>
      <w:r w:rsidR="2BADC8E0" w:rsidRPr="31C6B2DE">
        <w:rPr>
          <w:sz w:val="20"/>
          <w:szCs w:val="20"/>
        </w:rPr>
        <w:t>stands for</w:t>
      </w:r>
      <w:r w:rsidRPr="31C6B2DE">
        <w:rPr>
          <w:sz w:val="20"/>
          <w:szCs w:val="20"/>
        </w:rPr>
        <w:t xml:space="preserve"> the effect </w:t>
      </w:r>
      <w:r w:rsidRPr="31C6B2DE">
        <w:rPr>
          <w:rFonts w:ascii="Cambria Math" w:hAnsi="Cambria Math" w:cs="Cambria Math"/>
          <w:sz w:val="20"/>
          <w:szCs w:val="20"/>
        </w:rPr>
        <w:t>𝑋</w:t>
      </w:r>
      <w:r w:rsidRPr="31C6B2DE">
        <w:rPr>
          <w:sz w:val="20"/>
          <w:szCs w:val="20"/>
        </w:rPr>
        <w:t xml:space="preserve">on </w:t>
      </w:r>
      <w:r w:rsidRPr="31C6B2DE">
        <w:rPr>
          <w:rFonts w:ascii="Cambria Math" w:hAnsi="Cambria Math" w:cs="Cambria Math"/>
          <w:sz w:val="20"/>
          <w:szCs w:val="20"/>
        </w:rPr>
        <w:t>𝑌</w:t>
      </w:r>
    </w:p>
    <w:p w:rsidR="00501DF4" w:rsidRDefault="00501DF4" w:rsidP="31C6B2DE">
      <w:pPr>
        <w:spacing w:after="29"/>
        <w:ind w:left="0" w:right="392" w:firstLine="0"/>
        <w:rPr>
          <w:sz w:val="20"/>
          <w:szCs w:val="20"/>
        </w:rPr>
      </w:pPr>
      <w:r w:rsidRPr="31C6B2DE">
        <w:rPr>
          <w:rFonts w:ascii="Cambria Math" w:hAnsi="Cambria Math" w:cs="Cambria Math"/>
          <w:sz w:val="20"/>
          <w:szCs w:val="20"/>
        </w:rPr>
        <w:t>𝑏</w:t>
      </w:r>
      <w:r w:rsidRPr="31C6B2DE">
        <w:rPr>
          <w:sz w:val="20"/>
          <w:szCs w:val="20"/>
        </w:rPr>
        <w:t xml:space="preserve"> is a constant, known as the </w:t>
      </w:r>
      <w:r w:rsidRPr="31C6B2DE">
        <w:rPr>
          <w:rFonts w:ascii="Cambria Math" w:hAnsi="Cambria Math" w:cs="Cambria Math"/>
          <w:sz w:val="20"/>
          <w:szCs w:val="20"/>
        </w:rPr>
        <w:t>𝑌</w:t>
      </w:r>
      <w:r w:rsidRPr="31C6B2DE">
        <w:rPr>
          <w:sz w:val="20"/>
          <w:szCs w:val="20"/>
        </w:rPr>
        <w:t xml:space="preserve">-intercept. If </w:t>
      </w:r>
      <w:r w:rsidRPr="31C6B2DE">
        <w:rPr>
          <w:rFonts w:ascii="Cambria Math" w:hAnsi="Cambria Math" w:cs="Cambria Math"/>
          <w:sz w:val="20"/>
          <w:szCs w:val="20"/>
        </w:rPr>
        <w:t>𝑋</w:t>
      </w:r>
      <w:r w:rsidRPr="31C6B2DE">
        <w:rPr>
          <w:sz w:val="20"/>
          <w:szCs w:val="20"/>
        </w:rPr>
        <w:t xml:space="preserve"> = 0, </w:t>
      </w:r>
      <w:r w:rsidRPr="31C6B2DE">
        <w:rPr>
          <w:rFonts w:ascii="Cambria Math" w:hAnsi="Cambria Math" w:cs="Cambria Math"/>
          <w:sz w:val="20"/>
          <w:szCs w:val="20"/>
        </w:rPr>
        <w:t>𝑌</w:t>
      </w:r>
      <w:r w:rsidRPr="31C6B2DE">
        <w:rPr>
          <w:sz w:val="20"/>
          <w:szCs w:val="20"/>
        </w:rPr>
        <w:t xml:space="preserve"> would be equal to </w:t>
      </w:r>
      <w:r w:rsidRPr="31C6B2DE">
        <w:rPr>
          <w:rFonts w:ascii="Cambria Math" w:hAnsi="Cambria Math" w:cs="Cambria Math"/>
          <w:sz w:val="20"/>
          <w:szCs w:val="20"/>
        </w:rPr>
        <w:t>𝑏</w:t>
      </w:r>
      <w:r w:rsidRPr="31C6B2DE">
        <w:rPr>
          <w:sz w:val="20"/>
          <w:szCs w:val="20"/>
        </w:rPr>
        <w:t xml:space="preserve">. </w:t>
      </w:r>
    </w:p>
    <w:p w:rsidR="00501DF4" w:rsidRPr="00501DF4" w:rsidRDefault="00DD3391" w:rsidP="31C6B2DE">
      <w:pPr>
        <w:spacing w:after="29"/>
        <w:ind w:left="0" w:right="392" w:firstLine="0"/>
        <w:rPr>
          <w:sz w:val="24"/>
          <w:szCs w:val="24"/>
        </w:rPr>
      </w:pPr>
      <w:r w:rsidRPr="31C6B2DE">
        <w:rPr>
          <w:sz w:val="20"/>
          <w:szCs w:val="20"/>
        </w:rPr>
        <w:t>In case the best fit line passes through origin, the equation becomes</w:t>
      </w:r>
    </w:p>
    <w:p w:rsidR="00501DF4" w:rsidRPr="00501DF4" w:rsidRDefault="71FBF3D3" w:rsidP="31C6B2DE">
      <w:pPr>
        <w:spacing w:after="29"/>
        <w:ind w:left="0" w:right="392" w:firstLine="0"/>
        <w:rPr>
          <w:sz w:val="20"/>
          <w:szCs w:val="20"/>
        </w:rPr>
      </w:pPr>
      <w:r w:rsidRPr="31C6B2DE">
        <w:rPr>
          <w:sz w:val="20"/>
          <w:szCs w:val="20"/>
        </w:rPr>
        <w:t xml:space="preserve">                                                                             Y=bX</w:t>
      </w:r>
      <w:r w:rsidR="00657302">
        <w:rPr>
          <w:sz w:val="20"/>
          <w:szCs w:val="20"/>
        </w:rPr>
        <w:tab/>
      </w:r>
      <w:r w:rsidR="00657302">
        <w:rPr>
          <w:sz w:val="20"/>
          <w:szCs w:val="20"/>
        </w:rPr>
        <w:tab/>
      </w:r>
      <w:r w:rsidR="00657302">
        <w:rPr>
          <w:sz w:val="20"/>
          <w:szCs w:val="20"/>
        </w:rPr>
        <w:tab/>
      </w:r>
      <w:r w:rsidR="00657302">
        <w:rPr>
          <w:sz w:val="20"/>
          <w:szCs w:val="20"/>
        </w:rPr>
        <w:tab/>
      </w:r>
      <w:r w:rsidR="00657302">
        <w:rPr>
          <w:sz w:val="20"/>
          <w:szCs w:val="20"/>
        </w:rPr>
        <w:tab/>
      </w:r>
      <w:r w:rsidR="00657302">
        <w:rPr>
          <w:sz w:val="20"/>
          <w:szCs w:val="20"/>
        </w:rPr>
        <w:tab/>
      </w:r>
      <w:r w:rsidRPr="31C6B2DE">
        <w:rPr>
          <w:sz w:val="20"/>
          <w:szCs w:val="20"/>
        </w:rPr>
        <w:t>(2)</w:t>
      </w:r>
    </w:p>
    <w:p w:rsidR="00501DF4" w:rsidRPr="00501DF4" w:rsidRDefault="00DD3391" w:rsidP="31C6B2DE">
      <w:pPr>
        <w:spacing w:after="29"/>
        <w:ind w:left="0" w:right="392" w:firstLine="0"/>
        <w:rPr>
          <w:sz w:val="24"/>
          <w:szCs w:val="24"/>
        </w:rPr>
      </w:pPr>
      <w:r w:rsidRPr="31C6B2DE">
        <w:rPr>
          <w:sz w:val="20"/>
          <w:szCs w:val="20"/>
        </w:rPr>
        <w:t>Generalized linear regression model for any response (</w:t>
      </w:r>
      <w:r w:rsidRPr="31C6B2DE">
        <w:rPr>
          <w:rFonts w:ascii="Cambria Math" w:hAnsi="Cambria Math" w:cs="Cambria Math"/>
          <w:sz w:val="20"/>
          <w:szCs w:val="20"/>
        </w:rPr>
        <w:t>y</w:t>
      </w:r>
      <w:r w:rsidRPr="31C6B2DE">
        <w:rPr>
          <w:sz w:val="20"/>
          <w:szCs w:val="20"/>
        </w:rPr>
        <w:t>) and its predictors (</w:t>
      </w:r>
      <w:r w:rsidRPr="31C6B2DE">
        <w:rPr>
          <w:rFonts w:ascii="Cambria Math" w:hAnsi="Cambria Math" w:cs="Cambria Math"/>
          <w:sz w:val="20"/>
          <w:szCs w:val="20"/>
        </w:rPr>
        <w:t>𝑥</w:t>
      </w:r>
      <w:r w:rsidRPr="31C6B2DE">
        <w:rPr>
          <w:rFonts w:ascii="Nirmala UI" w:hAnsi="Nirmala UI" w:cs="Nirmala UI"/>
          <w:sz w:val="20"/>
          <w:szCs w:val="20"/>
          <w:vertAlign w:val="subscript"/>
        </w:rPr>
        <w:t>1</w:t>
      </w:r>
      <w:r w:rsidRPr="31C6B2DE">
        <w:rPr>
          <w:sz w:val="20"/>
          <w:szCs w:val="20"/>
        </w:rPr>
        <w:t xml:space="preserve">, </w:t>
      </w:r>
      <w:r w:rsidRPr="31C6B2DE">
        <w:rPr>
          <w:rFonts w:ascii="Cambria Math" w:hAnsi="Cambria Math" w:cs="Cambria Math"/>
          <w:sz w:val="20"/>
          <w:szCs w:val="20"/>
        </w:rPr>
        <w:t>𝑥</w:t>
      </w:r>
      <w:r w:rsidRPr="31C6B2DE">
        <w:rPr>
          <w:rFonts w:ascii="Nirmala UI" w:hAnsi="Nirmala UI" w:cs="Nirmala UI"/>
          <w:sz w:val="20"/>
          <w:szCs w:val="20"/>
          <w:vertAlign w:val="subscript"/>
        </w:rPr>
        <w:t>2</w:t>
      </w:r>
      <w:r w:rsidRPr="31C6B2DE">
        <w:rPr>
          <w:sz w:val="20"/>
          <w:szCs w:val="20"/>
        </w:rPr>
        <w:t xml:space="preserve">, </w:t>
      </w:r>
      <w:r w:rsidR="000968AA" w:rsidRPr="31C6B2DE">
        <w:rPr>
          <w:sz w:val="20"/>
          <w:szCs w:val="20"/>
        </w:rPr>
        <w:t>...,</w:t>
      </w:r>
      <w:r w:rsidRPr="31C6B2DE">
        <w:rPr>
          <w:rFonts w:ascii="Cambria Math" w:hAnsi="Cambria Math" w:cs="Cambria Math"/>
          <w:sz w:val="20"/>
          <w:szCs w:val="20"/>
        </w:rPr>
        <w:t>𝑥</w:t>
      </w:r>
      <w:r w:rsidRPr="31C6B2DE">
        <w:rPr>
          <w:sz w:val="20"/>
          <w:szCs w:val="20"/>
          <w:vertAlign w:val="subscript"/>
        </w:rPr>
        <w:t>n</w:t>
      </w:r>
      <w:r w:rsidRPr="31C6B2DE">
        <w:rPr>
          <w:sz w:val="20"/>
          <w:szCs w:val="20"/>
        </w:rPr>
        <w:t xml:space="preserve">), i.e., biodiesel production process parameters in this case can be </w:t>
      </w:r>
      <w:r w:rsidR="2DD7F3B3" w:rsidRPr="31C6B2DE">
        <w:rPr>
          <w:sz w:val="20"/>
          <w:szCs w:val="20"/>
        </w:rPr>
        <w:t>said</w:t>
      </w:r>
      <w:r w:rsidRPr="31C6B2DE">
        <w:rPr>
          <w:sz w:val="20"/>
          <w:szCs w:val="20"/>
        </w:rPr>
        <w:t xml:space="preserve"> as:</w:t>
      </w:r>
    </w:p>
    <w:p w:rsidR="00501DF4" w:rsidRPr="00501DF4" w:rsidRDefault="75282278" w:rsidP="31C6B2DE">
      <w:pPr>
        <w:spacing w:after="29"/>
        <w:ind w:left="0" w:right="392" w:firstLine="0"/>
        <w:rPr>
          <w:sz w:val="24"/>
          <w:szCs w:val="24"/>
        </w:rPr>
      </w:pPr>
      <w:r w:rsidRPr="31C6B2DE">
        <w:rPr>
          <w:rFonts w:ascii="Cambria Math" w:hAnsi="Cambria Math" w:cs="Cambria Math"/>
          <w:sz w:val="20"/>
          <w:szCs w:val="20"/>
        </w:rPr>
        <w:t xml:space="preserve">                                                                     Y</w:t>
      </w:r>
      <w:r w:rsidRPr="31C6B2DE">
        <w:rPr>
          <w:sz w:val="20"/>
          <w:szCs w:val="20"/>
        </w:rPr>
        <w:t xml:space="preserve"> = </w:t>
      </w:r>
      <w:r w:rsidRPr="31C6B2DE">
        <w:rPr>
          <w:rFonts w:ascii="Cambria Math" w:hAnsi="Cambria Math" w:cs="Cambria Math"/>
          <w:sz w:val="20"/>
          <w:szCs w:val="20"/>
        </w:rPr>
        <w:t>𝛽</w:t>
      </w:r>
      <w:r w:rsidRPr="31C6B2DE">
        <w:rPr>
          <w:sz w:val="20"/>
          <w:szCs w:val="20"/>
          <w:vertAlign w:val="subscript"/>
        </w:rPr>
        <w:t>0</w:t>
      </w:r>
      <w:r w:rsidRPr="31C6B2DE">
        <w:rPr>
          <w:sz w:val="20"/>
          <w:szCs w:val="20"/>
        </w:rPr>
        <w:t xml:space="preserve"> + </w:t>
      </w:r>
      <w:r w:rsidRPr="31C6B2DE">
        <w:rPr>
          <w:rFonts w:ascii="Cambria Math" w:hAnsi="Cambria Math" w:cs="Cambria Math"/>
          <w:sz w:val="20"/>
          <w:szCs w:val="20"/>
        </w:rPr>
        <w:t>𝛽</w:t>
      </w:r>
      <w:r w:rsidRPr="31C6B2DE">
        <w:rPr>
          <w:rFonts w:ascii="Cambria Math" w:hAnsi="Cambria Math" w:cs="Cambria Math"/>
          <w:sz w:val="20"/>
          <w:szCs w:val="20"/>
          <w:vertAlign w:val="subscript"/>
        </w:rPr>
        <w:t>1</w:t>
      </w:r>
      <w:r w:rsidRPr="31C6B2DE">
        <w:rPr>
          <w:rFonts w:ascii="Cambria Math" w:hAnsi="Cambria Math" w:cs="Cambria Math"/>
          <w:sz w:val="20"/>
          <w:szCs w:val="20"/>
        </w:rPr>
        <w:t>𝑥</w:t>
      </w:r>
      <w:r w:rsidRPr="31C6B2DE">
        <w:rPr>
          <w:rFonts w:ascii="Nirmala UI" w:hAnsi="Nirmala UI" w:cs="Nirmala UI"/>
          <w:sz w:val="20"/>
          <w:szCs w:val="20"/>
          <w:vertAlign w:val="subscript"/>
        </w:rPr>
        <w:t>1</w:t>
      </w:r>
      <w:r w:rsidRPr="31C6B2DE">
        <w:rPr>
          <w:sz w:val="20"/>
          <w:szCs w:val="20"/>
        </w:rPr>
        <w:t xml:space="preserve"> + </w:t>
      </w:r>
      <w:r w:rsidRPr="31C6B2DE">
        <w:rPr>
          <w:rFonts w:ascii="Cambria Math" w:hAnsi="Cambria Math" w:cs="Cambria Math"/>
          <w:sz w:val="20"/>
          <w:szCs w:val="20"/>
        </w:rPr>
        <w:t>𝛽</w:t>
      </w:r>
      <w:r w:rsidRPr="31C6B2DE">
        <w:rPr>
          <w:rFonts w:ascii="Nirmala UI" w:hAnsi="Nirmala UI" w:cs="Nirmala UI"/>
          <w:sz w:val="20"/>
          <w:szCs w:val="20"/>
          <w:vertAlign w:val="subscript"/>
        </w:rPr>
        <w:t>2</w:t>
      </w:r>
      <w:r w:rsidRPr="31C6B2DE">
        <w:rPr>
          <w:rFonts w:ascii="Cambria Math" w:hAnsi="Cambria Math" w:cs="Cambria Math"/>
          <w:sz w:val="20"/>
          <w:szCs w:val="20"/>
        </w:rPr>
        <w:t>𝑥</w:t>
      </w:r>
      <w:r w:rsidRPr="31C6B2DE">
        <w:rPr>
          <w:rFonts w:ascii="Nirmala UI" w:hAnsi="Nirmala UI" w:cs="Nirmala UI"/>
          <w:sz w:val="20"/>
          <w:szCs w:val="20"/>
          <w:vertAlign w:val="subscript"/>
        </w:rPr>
        <w:t>2</w:t>
      </w:r>
      <w:r w:rsidRPr="31C6B2DE">
        <w:rPr>
          <w:sz w:val="20"/>
          <w:szCs w:val="20"/>
        </w:rPr>
        <w:t xml:space="preserve"> + </w:t>
      </w:r>
      <w:r w:rsidRPr="31C6B2DE">
        <w:rPr>
          <w:rFonts w:ascii="Cambria Math" w:hAnsi="Cambria Math" w:cs="Cambria Math"/>
          <w:sz w:val="20"/>
          <w:szCs w:val="20"/>
        </w:rPr>
        <w:t>𝛽</w:t>
      </w:r>
      <w:r w:rsidRPr="31C6B2DE">
        <w:rPr>
          <w:rFonts w:ascii="Nirmala UI" w:hAnsi="Nirmala UI" w:cs="Nirmala UI"/>
          <w:sz w:val="20"/>
          <w:szCs w:val="20"/>
          <w:vertAlign w:val="subscript"/>
        </w:rPr>
        <w:t>n</w:t>
      </w:r>
      <w:r w:rsidRPr="31C6B2DE">
        <w:rPr>
          <w:rFonts w:ascii="Cambria Math" w:hAnsi="Cambria Math" w:cs="Cambria Math"/>
          <w:sz w:val="20"/>
          <w:szCs w:val="20"/>
        </w:rPr>
        <w:t>𝑥</w:t>
      </w:r>
      <w:r w:rsidRPr="31C6B2DE">
        <w:rPr>
          <w:sz w:val="20"/>
          <w:szCs w:val="20"/>
          <w:vertAlign w:val="subscript"/>
        </w:rPr>
        <w:t>n</w:t>
      </w:r>
      <w:r w:rsidR="00657302">
        <w:rPr>
          <w:sz w:val="20"/>
          <w:szCs w:val="20"/>
        </w:rPr>
        <w:tab/>
      </w:r>
      <w:r w:rsidR="00657302">
        <w:rPr>
          <w:sz w:val="20"/>
          <w:szCs w:val="20"/>
        </w:rPr>
        <w:tab/>
      </w:r>
      <w:r w:rsidR="00657302">
        <w:rPr>
          <w:sz w:val="20"/>
          <w:szCs w:val="20"/>
        </w:rPr>
        <w:tab/>
      </w:r>
      <w:r w:rsidR="00657302">
        <w:rPr>
          <w:sz w:val="20"/>
          <w:szCs w:val="20"/>
        </w:rPr>
        <w:tab/>
      </w:r>
      <w:r w:rsidR="00657302">
        <w:rPr>
          <w:sz w:val="20"/>
          <w:szCs w:val="20"/>
        </w:rPr>
        <w:tab/>
      </w:r>
      <w:r w:rsidRPr="31C6B2DE">
        <w:rPr>
          <w:sz w:val="20"/>
          <w:szCs w:val="20"/>
        </w:rPr>
        <w:t>(3)</w:t>
      </w:r>
    </w:p>
    <w:p w:rsidR="00501DF4" w:rsidRPr="00501DF4" w:rsidRDefault="00501DF4" w:rsidP="31C6B2DE">
      <w:pPr>
        <w:spacing w:after="29"/>
        <w:ind w:left="0" w:right="392" w:firstLine="0"/>
        <w:rPr>
          <w:sz w:val="20"/>
          <w:szCs w:val="20"/>
        </w:rPr>
      </w:pPr>
      <w:r w:rsidRPr="31C6B2DE">
        <w:rPr>
          <w:sz w:val="20"/>
          <w:szCs w:val="20"/>
        </w:rPr>
        <w:t>Furthermore, the linear relationship can be positive or negative in nature as explained below:</w:t>
      </w:r>
    </w:p>
    <w:p w:rsidR="000968AA" w:rsidRPr="00657302" w:rsidRDefault="00501DF4" w:rsidP="31C6B2DE">
      <w:pPr>
        <w:spacing w:after="29"/>
        <w:ind w:left="0" w:firstLine="0"/>
        <w:rPr>
          <w:noProof/>
          <w:sz w:val="20"/>
          <w:szCs w:val="20"/>
        </w:rPr>
      </w:pPr>
      <w:r w:rsidRPr="31C6B2DE">
        <w:rPr>
          <w:sz w:val="20"/>
          <w:szCs w:val="20"/>
        </w:rPr>
        <w:t>Positive Linear Relationship</w:t>
      </w:r>
      <w:r w:rsidR="00657302">
        <w:rPr>
          <w:sz w:val="20"/>
          <w:szCs w:val="20"/>
        </w:rPr>
        <w:t xml:space="preserve">: </w:t>
      </w:r>
      <w:r w:rsidRPr="31C6B2DE">
        <w:rPr>
          <w:sz w:val="20"/>
          <w:szCs w:val="20"/>
        </w:rPr>
        <w:t xml:space="preserve">A linear relationship will be called positive if both independent and dependent variable increases. </w:t>
      </w:r>
      <w:r w:rsidRPr="00501DF4">
        <w:rPr>
          <w:sz w:val="24"/>
          <w:szCs w:val="24"/>
        </w:rPr>
        <w:cr/>
      </w:r>
      <w:r w:rsidR="00DD3391" w:rsidRPr="31C6B2DE">
        <w:rPr>
          <w:sz w:val="20"/>
          <w:szCs w:val="20"/>
        </w:rPr>
        <w:t>Negative Linear relationship</w:t>
      </w:r>
      <w:r w:rsidR="00657302">
        <w:rPr>
          <w:sz w:val="20"/>
          <w:szCs w:val="20"/>
        </w:rPr>
        <w:t xml:space="preserve">: </w:t>
      </w:r>
      <w:r w:rsidR="00DD3391" w:rsidRPr="31C6B2DE">
        <w:rPr>
          <w:sz w:val="20"/>
          <w:szCs w:val="20"/>
        </w:rPr>
        <w:t>A linear rela</w:t>
      </w:r>
      <w:r w:rsidR="00100D3B" w:rsidRPr="31C6B2DE">
        <w:rPr>
          <w:sz w:val="20"/>
          <w:szCs w:val="20"/>
        </w:rPr>
        <w:t>tionship will be called negative</w:t>
      </w:r>
      <w:r w:rsidR="00DD3391" w:rsidRPr="31C6B2DE">
        <w:rPr>
          <w:sz w:val="20"/>
          <w:szCs w:val="20"/>
        </w:rPr>
        <w:t xml:space="preserve"> if independent increases and dependent variable decreases.</w:t>
      </w:r>
    </w:p>
    <w:p w:rsidR="000968AA" w:rsidRDefault="000968AA" w:rsidP="31C6B2DE">
      <w:pPr>
        <w:spacing w:after="29"/>
        <w:ind w:left="0" w:firstLine="0"/>
        <w:rPr>
          <w:b/>
          <w:bCs/>
          <w:sz w:val="20"/>
          <w:szCs w:val="20"/>
        </w:rPr>
      </w:pPr>
      <w:r w:rsidRPr="31C6B2DE">
        <w:rPr>
          <w:b/>
          <w:bCs/>
          <w:sz w:val="20"/>
          <w:szCs w:val="20"/>
        </w:rPr>
        <w:t>Random Forest Regression</w:t>
      </w:r>
    </w:p>
    <w:p w:rsidR="005D7F5E" w:rsidRPr="005D7F5E" w:rsidRDefault="6946699D" w:rsidP="31C6B2DE">
      <w:pPr>
        <w:spacing w:after="29"/>
        <w:ind w:left="0" w:firstLine="0"/>
        <w:rPr>
          <w:sz w:val="20"/>
          <w:szCs w:val="20"/>
        </w:rPr>
      </w:pPr>
      <w:r w:rsidRPr="31C6B2DE">
        <w:rPr>
          <w:sz w:val="20"/>
          <w:szCs w:val="20"/>
        </w:rPr>
        <w:t>The Random Forest</w:t>
      </w:r>
      <w:ins w:id="3" w:author="Lenovo" w:date="2023-11-11T16:01:00Z">
        <w:r w:rsidR="00FF4AA3">
          <w:rPr>
            <w:sz w:val="20"/>
            <w:szCs w:val="20"/>
          </w:rPr>
          <w:t xml:space="preserve"> </w:t>
        </w:r>
      </w:ins>
      <w:r w:rsidR="005D7F5E" w:rsidRPr="31C6B2DE">
        <w:rPr>
          <w:sz w:val="20"/>
          <w:szCs w:val="20"/>
        </w:rPr>
        <w:t>is based on applying bagging to decision trees, with one important</w:t>
      </w:r>
      <w:ins w:id="4" w:author="Lenovo" w:date="2023-11-11T16:01:00Z">
        <w:r w:rsidR="00FF4AA3">
          <w:rPr>
            <w:sz w:val="20"/>
            <w:szCs w:val="20"/>
          </w:rPr>
          <w:t xml:space="preserve"> </w:t>
        </w:r>
      </w:ins>
      <w:r w:rsidR="005D7F5E" w:rsidRPr="31C6B2DE">
        <w:rPr>
          <w:sz w:val="20"/>
          <w:szCs w:val="20"/>
        </w:rPr>
        <w:t>extension: in addition to sampling the records, the algorithm also samples the variables.</w:t>
      </w:r>
      <w:ins w:id="5" w:author="Lenovo" w:date="2023-11-11T16:01:00Z">
        <w:r w:rsidR="00FF4AA3">
          <w:rPr>
            <w:sz w:val="20"/>
            <w:szCs w:val="20"/>
          </w:rPr>
          <w:t xml:space="preserve"> </w:t>
        </w:r>
      </w:ins>
      <w:r w:rsidR="00100D3B" w:rsidRPr="31C6B2DE">
        <w:rPr>
          <w:sz w:val="20"/>
          <w:szCs w:val="20"/>
        </w:rPr>
        <w:t xml:space="preserve">To </w:t>
      </w:r>
      <w:r w:rsidR="12EF1D26" w:rsidRPr="31C6B2DE">
        <w:rPr>
          <w:sz w:val="20"/>
          <w:szCs w:val="20"/>
        </w:rPr>
        <w:t>decide</w:t>
      </w:r>
      <w:r w:rsidR="00100D3B" w:rsidRPr="31C6B2DE">
        <w:rPr>
          <w:sz w:val="20"/>
          <w:szCs w:val="20"/>
        </w:rPr>
        <w:t xml:space="preserve"> how to create a sub partition of a partition A, the algorithm chooses the variable and split point by minimising a criterion such as Gini impurity with random forests, the choice of variable is limited to a random subset of variables at each stage of the algorithm</w:t>
      </w:r>
      <w:r w:rsidR="00FE1AA0" w:rsidRPr="31C6B2DE">
        <w:rPr>
          <w:sz w:val="20"/>
          <w:szCs w:val="20"/>
        </w:rPr>
        <w:t xml:space="preserve"> [14]</w:t>
      </w:r>
      <w:r w:rsidR="00100D3B" w:rsidRPr="31C6B2DE">
        <w:rPr>
          <w:sz w:val="20"/>
          <w:szCs w:val="20"/>
        </w:rPr>
        <w:t xml:space="preserve">. </w:t>
      </w:r>
      <w:r w:rsidR="005D7F5E" w:rsidRPr="31C6B2DE">
        <w:rPr>
          <w:sz w:val="20"/>
          <w:szCs w:val="20"/>
        </w:rPr>
        <w:t>Compared to the basic tree algorithm, the random forest algorithm</w:t>
      </w:r>
      <w:r w:rsidR="00FF4AA3">
        <w:rPr>
          <w:sz w:val="20"/>
          <w:szCs w:val="20"/>
        </w:rPr>
        <w:t xml:space="preserve"> </w:t>
      </w:r>
      <w:r w:rsidR="005D7F5E" w:rsidRPr="31C6B2DE">
        <w:rPr>
          <w:sz w:val="20"/>
          <w:szCs w:val="20"/>
        </w:rPr>
        <w:t>adds two more steps: the bagging and the bootstrap sampling of variables at each split:</w:t>
      </w:r>
    </w:p>
    <w:p w:rsidR="005D7F5E" w:rsidRPr="005D7F5E" w:rsidRDefault="005D7F5E" w:rsidP="31C6B2DE">
      <w:pPr>
        <w:pStyle w:val="ListParagraph"/>
        <w:numPr>
          <w:ilvl w:val="0"/>
          <w:numId w:val="14"/>
        </w:numPr>
        <w:spacing w:after="29"/>
        <w:ind w:right="392"/>
        <w:rPr>
          <w:sz w:val="20"/>
          <w:szCs w:val="20"/>
        </w:rPr>
      </w:pPr>
      <w:r w:rsidRPr="31C6B2DE">
        <w:rPr>
          <w:sz w:val="20"/>
          <w:szCs w:val="20"/>
        </w:rPr>
        <w:t xml:space="preserve">Take a bootstrap (with replacement) subsample from the </w:t>
      </w:r>
      <w:r w:rsidRPr="31C6B2DE">
        <w:rPr>
          <w:i/>
          <w:iCs/>
          <w:sz w:val="20"/>
          <w:szCs w:val="20"/>
        </w:rPr>
        <w:t>records</w:t>
      </w:r>
      <w:r w:rsidRPr="31C6B2DE">
        <w:rPr>
          <w:sz w:val="20"/>
          <w:szCs w:val="20"/>
        </w:rPr>
        <w:t>.</w:t>
      </w:r>
    </w:p>
    <w:p w:rsidR="005D7F5E" w:rsidRPr="005D7F5E" w:rsidRDefault="005D7F5E" w:rsidP="31C6B2DE">
      <w:pPr>
        <w:pStyle w:val="ListParagraph"/>
        <w:numPr>
          <w:ilvl w:val="0"/>
          <w:numId w:val="14"/>
        </w:numPr>
        <w:spacing w:after="29"/>
        <w:ind w:right="392"/>
        <w:rPr>
          <w:sz w:val="20"/>
          <w:szCs w:val="20"/>
        </w:rPr>
      </w:pPr>
      <w:r w:rsidRPr="31C6B2DE">
        <w:rPr>
          <w:sz w:val="20"/>
          <w:szCs w:val="20"/>
        </w:rPr>
        <w:t xml:space="preserve">For the first split, sample </w:t>
      </w:r>
      <w:r w:rsidRPr="31C6B2DE">
        <w:rPr>
          <w:i/>
          <w:iCs/>
          <w:sz w:val="20"/>
          <w:szCs w:val="20"/>
        </w:rPr>
        <w:t xml:space="preserve">p </w:t>
      </w:r>
      <w:r w:rsidRPr="31C6B2DE">
        <w:rPr>
          <w:sz w:val="20"/>
          <w:szCs w:val="20"/>
        </w:rPr>
        <w:t>&lt;</w:t>
      </w:r>
      <w:r w:rsidRPr="31C6B2DE">
        <w:rPr>
          <w:i/>
          <w:iCs/>
          <w:sz w:val="20"/>
          <w:szCs w:val="20"/>
        </w:rPr>
        <w:t xml:space="preserve">P variables </w:t>
      </w:r>
      <w:r w:rsidRPr="31C6B2DE">
        <w:rPr>
          <w:sz w:val="20"/>
          <w:szCs w:val="20"/>
        </w:rPr>
        <w:t>at random without replacement.</w:t>
      </w:r>
    </w:p>
    <w:p w:rsidR="005D7F5E" w:rsidRPr="001D5761" w:rsidRDefault="005D7F5E" w:rsidP="31C6B2DE">
      <w:pPr>
        <w:pStyle w:val="ListParagraph"/>
        <w:numPr>
          <w:ilvl w:val="0"/>
          <w:numId w:val="14"/>
        </w:numPr>
        <w:spacing w:after="29"/>
        <w:ind w:right="392"/>
        <w:rPr>
          <w:color w:val="000000" w:themeColor="text1"/>
          <w:sz w:val="20"/>
          <w:szCs w:val="20"/>
        </w:rPr>
      </w:pPr>
      <w:r w:rsidRPr="31C6B2DE">
        <w:rPr>
          <w:sz w:val="20"/>
          <w:szCs w:val="20"/>
        </w:rPr>
        <w:t xml:space="preserve">For each of the sampled variables </w:t>
      </w:r>
      <w:r w:rsidRPr="31C6B2DE">
        <w:rPr>
          <w:i/>
          <w:iCs/>
          <w:sz w:val="20"/>
          <w:szCs w:val="20"/>
        </w:rPr>
        <w:t>X</w:t>
      </w:r>
      <w:r w:rsidR="001D5761" w:rsidRPr="31C6B2DE">
        <w:rPr>
          <w:i/>
          <w:iCs/>
          <w:sz w:val="20"/>
          <w:szCs w:val="20"/>
          <w:vertAlign w:val="subscript"/>
        </w:rPr>
        <w:t>j</w:t>
      </w:r>
      <w:r w:rsidRPr="31C6B2DE">
        <w:rPr>
          <w:sz w:val="20"/>
          <w:szCs w:val="20"/>
          <w:vertAlign w:val="subscript"/>
        </w:rPr>
        <w:t>1</w:t>
      </w:r>
      <w:r w:rsidRPr="31C6B2DE">
        <w:rPr>
          <w:sz w:val="20"/>
          <w:szCs w:val="20"/>
        </w:rPr>
        <w:t xml:space="preserve"> , </w:t>
      </w:r>
      <w:r w:rsidRPr="31C6B2DE">
        <w:rPr>
          <w:i/>
          <w:iCs/>
          <w:sz w:val="20"/>
          <w:szCs w:val="20"/>
        </w:rPr>
        <w:t>X</w:t>
      </w:r>
      <w:r w:rsidR="001D5761" w:rsidRPr="31C6B2DE">
        <w:rPr>
          <w:i/>
          <w:iCs/>
          <w:sz w:val="20"/>
          <w:szCs w:val="20"/>
          <w:vertAlign w:val="subscript"/>
        </w:rPr>
        <w:t>j</w:t>
      </w:r>
      <w:r w:rsidRPr="31C6B2DE">
        <w:rPr>
          <w:sz w:val="20"/>
          <w:szCs w:val="20"/>
          <w:vertAlign w:val="subscript"/>
        </w:rPr>
        <w:t>2</w:t>
      </w:r>
      <w:r w:rsidRPr="31C6B2DE">
        <w:rPr>
          <w:sz w:val="20"/>
          <w:szCs w:val="20"/>
        </w:rPr>
        <w:t xml:space="preserve"> , ..., </w:t>
      </w:r>
      <w:r w:rsidRPr="31C6B2DE">
        <w:rPr>
          <w:i/>
          <w:iCs/>
          <w:sz w:val="20"/>
          <w:szCs w:val="20"/>
        </w:rPr>
        <w:t>X</w:t>
      </w:r>
      <w:r w:rsidR="001D5761" w:rsidRPr="31C6B2DE">
        <w:rPr>
          <w:i/>
          <w:iCs/>
          <w:sz w:val="20"/>
          <w:szCs w:val="20"/>
          <w:vertAlign w:val="subscript"/>
        </w:rPr>
        <w:t>j</w:t>
      </w:r>
      <w:r w:rsidRPr="31C6B2DE">
        <w:rPr>
          <w:i/>
          <w:iCs/>
          <w:sz w:val="20"/>
          <w:szCs w:val="20"/>
          <w:vertAlign w:val="subscript"/>
        </w:rPr>
        <w:t>p</w:t>
      </w:r>
      <w:r w:rsidRPr="31C6B2DE">
        <w:rPr>
          <w:sz w:val="20"/>
          <w:szCs w:val="20"/>
        </w:rPr>
        <w:t>, apply the splitting algorithm:</w:t>
      </w:r>
    </w:p>
    <w:p w:rsidR="005D7F5E" w:rsidRPr="001D5761" w:rsidRDefault="7B037DFE" w:rsidP="31C6B2DE">
      <w:pPr>
        <w:spacing w:after="29"/>
        <w:ind w:left="0" w:right="392"/>
        <w:rPr>
          <w:sz w:val="20"/>
          <w:szCs w:val="20"/>
        </w:rPr>
      </w:pPr>
      <w:r w:rsidRPr="31C6B2DE">
        <w:rPr>
          <w:sz w:val="20"/>
          <w:szCs w:val="20"/>
        </w:rPr>
        <w:t xml:space="preserve">               a. </w:t>
      </w:r>
      <w:r w:rsidR="005D7F5E" w:rsidRPr="31C6B2DE">
        <w:rPr>
          <w:sz w:val="20"/>
          <w:szCs w:val="20"/>
        </w:rPr>
        <w:t xml:space="preserve">For each value </w:t>
      </w:r>
      <w:r w:rsidR="005D7F5E" w:rsidRPr="31C6B2DE">
        <w:rPr>
          <w:i/>
          <w:iCs/>
          <w:sz w:val="20"/>
          <w:szCs w:val="20"/>
        </w:rPr>
        <w:t>s</w:t>
      </w:r>
      <w:r w:rsidR="001D5761" w:rsidRPr="31C6B2DE">
        <w:rPr>
          <w:i/>
          <w:iCs/>
          <w:sz w:val="20"/>
          <w:szCs w:val="20"/>
          <w:vertAlign w:val="subscript"/>
        </w:rPr>
        <w:t>j</w:t>
      </w:r>
      <w:r w:rsidR="005D7F5E" w:rsidRPr="31C6B2DE">
        <w:rPr>
          <w:i/>
          <w:iCs/>
          <w:sz w:val="20"/>
          <w:szCs w:val="20"/>
          <w:vertAlign w:val="subscript"/>
        </w:rPr>
        <w:t>k</w:t>
      </w:r>
      <w:r w:rsidR="005D7F5E" w:rsidRPr="31C6B2DE">
        <w:rPr>
          <w:sz w:val="20"/>
          <w:szCs w:val="20"/>
        </w:rPr>
        <w:t xml:space="preserve">of </w:t>
      </w:r>
      <w:r w:rsidR="005D7F5E" w:rsidRPr="31C6B2DE">
        <w:rPr>
          <w:i/>
          <w:iCs/>
          <w:sz w:val="20"/>
          <w:szCs w:val="20"/>
        </w:rPr>
        <w:t>X</w:t>
      </w:r>
      <w:r w:rsidR="001D5761" w:rsidRPr="31C6B2DE">
        <w:rPr>
          <w:i/>
          <w:iCs/>
          <w:sz w:val="20"/>
          <w:szCs w:val="20"/>
          <w:vertAlign w:val="subscript"/>
        </w:rPr>
        <w:t>j</w:t>
      </w:r>
      <w:r w:rsidR="005D7F5E" w:rsidRPr="31C6B2DE">
        <w:rPr>
          <w:i/>
          <w:iCs/>
          <w:sz w:val="20"/>
          <w:szCs w:val="20"/>
          <w:vertAlign w:val="subscript"/>
        </w:rPr>
        <w:t>k</w:t>
      </w:r>
      <w:r w:rsidR="005D7F5E" w:rsidRPr="31C6B2DE">
        <w:rPr>
          <w:sz w:val="20"/>
          <w:szCs w:val="20"/>
        </w:rPr>
        <w:t>:</w:t>
      </w:r>
    </w:p>
    <w:p w:rsidR="005D7F5E" w:rsidRPr="001D5761" w:rsidRDefault="005D7F5E" w:rsidP="31C6B2DE">
      <w:pPr>
        <w:pStyle w:val="ListParagraph"/>
        <w:numPr>
          <w:ilvl w:val="0"/>
          <w:numId w:val="17"/>
        </w:numPr>
        <w:spacing w:after="29"/>
        <w:ind w:right="392"/>
        <w:rPr>
          <w:color w:val="000000" w:themeColor="text1"/>
          <w:sz w:val="20"/>
          <w:szCs w:val="20"/>
        </w:rPr>
      </w:pPr>
      <w:r w:rsidRPr="31C6B2DE">
        <w:rPr>
          <w:sz w:val="20"/>
          <w:szCs w:val="20"/>
        </w:rPr>
        <w:t xml:space="preserve">Split the records in partition </w:t>
      </w:r>
      <w:r w:rsidRPr="31C6B2DE">
        <w:rPr>
          <w:i/>
          <w:iCs/>
          <w:sz w:val="20"/>
          <w:szCs w:val="20"/>
        </w:rPr>
        <w:t>A</w:t>
      </w:r>
      <w:r w:rsidRPr="31C6B2DE">
        <w:rPr>
          <w:sz w:val="20"/>
          <w:szCs w:val="20"/>
        </w:rPr>
        <w:t xml:space="preserve">, with </w:t>
      </w:r>
      <w:r w:rsidRPr="31C6B2DE">
        <w:rPr>
          <w:i/>
          <w:iCs/>
          <w:sz w:val="20"/>
          <w:szCs w:val="20"/>
        </w:rPr>
        <w:t>X</w:t>
      </w:r>
      <w:r w:rsidRPr="31C6B2DE">
        <w:rPr>
          <w:i/>
          <w:iCs/>
          <w:sz w:val="20"/>
          <w:szCs w:val="20"/>
          <w:vertAlign w:val="subscript"/>
        </w:rPr>
        <w:t>j</w:t>
      </w:r>
      <w:r w:rsidRPr="31C6B2DE">
        <w:rPr>
          <w:sz w:val="20"/>
          <w:szCs w:val="20"/>
          <w:vertAlign w:val="subscript"/>
        </w:rPr>
        <w:t>(</w:t>
      </w:r>
      <w:r w:rsidRPr="31C6B2DE">
        <w:rPr>
          <w:i/>
          <w:iCs/>
          <w:sz w:val="20"/>
          <w:szCs w:val="20"/>
          <w:vertAlign w:val="subscript"/>
        </w:rPr>
        <w:t>k</w:t>
      </w:r>
      <w:r w:rsidRPr="31C6B2DE">
        <w:rPr>
          <w:sz w:val="20"/>
          <w:szCs w:val="20"/>
          <w:vertAlign w:val="subscript"/>
        </w:rPr>
        <w:t xml:space="preserve">) </w:t>
      </w:r>
      <w:r w:rsidRPr="31C6B2DE">
        <w:rPr>
          <w:sz w:val="20"/>
          <w:szCs w:val="20"/>
        </w:rPr>
        <w:t>&lt;</w:t>
      </w:r>
      <w:r w:rsidRPr="31C6B2DE">
        <w:rPr>
          <w:i/>
          <w:iCs/>
          <w:sz w:val="20"/>
          <w:szCs w:val="20"/>
        </w:rPr>
        <w:t>s</w:t>
      </w:r>
      <w:r w:rsidRPr="31C6B2DE">
        <w:rPr>
          <w:i/>
          <w:iCs/>
          <w:sz w:val="20"/>
          <w:szCs w:val="20"/>
          <w:vertAlign w:val="subscript"/>
        </w:rPr>
        <w:t>j</w:t>
      </w:r>
      <w:r w:rsidRPr="31C6B2DE">
        <w:rPr>
          <w:sz w:val="20"/>
          <w:szCs w:val="20"/>
          <w:vertAlign w:val="subscript"/>
        </w:rPr>
        <w:t>(</w:t>
      </w:r>
      <w:r w:rsidRPr="31C6B2DE">
        <w:rPr>
          <w:i/>
          <w:iCs/>
          <w:sz w:val="20"/>
          <w:szCs w:val="20"/>
          <w:vertAlign w:val="subscript"/>
        </w:rPr>
        <w:t>k</w:t>
      </w:r>
      <w:r w:rsidRPr="31C6B2DE">
        <w:rPr>
          <w:sz w:val="20"/>
          <w:szCs w:val="20"/>
          <w:vertAlign w:val="subscript"/>
        </w:rPr>
        <w:t xml:space="preserve">) </w:t>
      </w:r>
      <w:r w:rsidRPr="31C6B2DE">
        <w:rPr>
          <w:sz w:val="20"/>
          <w:szCs w:val="20"/>
        </w:rPr>
        <w:t xml:space="preserve">as one partition and the </w:t>
      </w:r>
      <w:r w:rsidR="001D5761" w:rsidRPr="31C6B2DE">
        <w:rPr>
          <w:sz w:val="20"/>
          <w:szCs w:val="20"/>
        </w:rPr>
        <w:t xml:space="preserve">remaining records </w:t>
      </w:r>
      <w:r w:rsidRPr="31C6B2DE">
        <w:rPr>
          <w:sz w:val="20"/>
          <w:szCs w:val="20"/>
        </w:rPr>
        <w:t xml:space="preserve">where </w:t>
      </w:r>
      <w:r w:rsidRPr="31C6B2DE">
        <w:rPr>
          <w:i/>
          <w:iCs/>
          <w:sz w:val="20"/>
          <w:szCs w:val="20"/>
        </w:rPr>
        <w:t>X</w:t>
      </w:r>
      <w:r w:rsidR="001D5761" w:rsidRPr="31C6B2DE">
        <w:rPr>
          <w:i/>
          <w:iCs/>
          <w:sz w:val="20"/>
          <w:szCs w:val="20"/>
          <w:vertAlign w:val="subscript"/>
        </w:rPr>
        <w:t>j</w:t>
      </w:r>
      <w:r w:rsidRPr="31C6B2DE">
        <w:rPr>
          <w:i/>
          <w:iCs/>
          <w:sz w:val="20"/>
          <w:szCs w:val="20"/>
          <w:vertAlign w:val="subscript"/>
        </w:rPr>
        <w:t>k</w:t>
      </w:r>
      <w:r w:rsidRPr="31C6B2DE">
        <w:rPr>
          <w:sz w:val="20"/>
          <w:szCs w:val="20"/>
        </w:rPr>
        <w:t xml:space="preserve">≥ </w:t>
      </w:r>
      <w:r w:rsidRPr="31C6B2DE">
        <w:rPr>
          <w:i/>
          <w:iCs/>
          <w:sz w:val="20"/>
          <w:szCs w:val="20"/>
        </w:rPr>
        <w:t>s</w:t>
      </w:r>
      <w:r w:rsidR="001D5761" w:rsidRPr="31C6B2DE">
        <w:rPr>
          <w:i/>
          <w:iCs/>
          <w:sz w:val="20"/>
          <w:szCs w:val="20"/>
          <w:vertAlign w:val="subscript"/>
        </w:rPr>
        <w:t>j</w:t>
      </w:r>
      <w:r w:rsidRPr="31C6B2DE">
        <w:rPr>
          <w:i/>
          <w:iCs/>
          <w:sz w:val="20"/>
          <w:szCs w:val="20"/>
          <w:vertAlign w:val="subscript"/>
        </w:rPr>
        <w:t>k</w:t>
      </w:r>
      <w:r w:rsidRPr="31C6B2DE">
        <w:rPr>
          <w:sz w:val="20"/>
          <w:szCs w:val="20"/>
        </w:rPr>
        <w:t>as another partition.</w:t>
      </w:r>
    </w:p>
    <w:p w:rsidR="005D7F5E" w:rsidRPr="005D7F5E" w:rsidRDefault="005D7F5E" w:rsidP="31C6B2DE">
      <w:pPr>
        <w:pStyle w:val="ListParagraph"/>
        <w:numPr>
          <w:ilvl w:val="0"/>
          <w:numId w:val="17"/>
        </w:numPr>
        <w:spacing w:after="29"/>
        <w:ind w:right="392"/>
        <w:rPr>
          <w:color w:val="000000" w:themeColor="text1"/>
          <w:sz w:val="20"/>
          <w:szCs w:val="20"/>
        </w:rPr>
      </w:pPr>
      <w:r w:rsidRPr="31C6B2DE">
        <w:rPr>
          <w:sz w:val="20"/>
          <w:szCs w:val="20"/>
        </w:rPr>
        <w:t xml:space="preserve">Measure the homogeneity of classes within each subpartition of </w:t>
      </w:r>
      <w:r w:rsidRPr="31C6B2DE">
        <w:rPr>
          <w:i/>
          <w:iCs/>
          <w:sz w:val="20"/>
          <w:szCs w:val="20"/>
        </w:rPr>
        <w:t>A</w:t>
      </w:r>
      <w:r w:rsidRPr="31C6B2DE">
        <w:rPr>
          <w:sz w:val="20"/>
          <w:szCs w:val="20"/>
        </w:rPr>
        <w:t>.</w:t>
      </w:r>
    </w:p>
    <w:p w:rsidR="005D7F5E" w:rsidRPr="005D7F5E" w:rsidRDefault="1BB10B66" w:rsidP="31C6B2DE">
      <w:pPr>
        <w:spacing w:after="29"/>
        <w:ind w:left="0" w:right="392"/>
        <w:rPr>
          <w:sz w:val="20"/>
          <w:szCs w:val="20"/>
        </w:rPr>
      </w:pPr>
      <w:r w:rsidRPr="31C6B2DE">
        <w:rPr>
          <w:sz w:val="20"/>
          <w:szCs w:val="20"/>
        </w:rPr>
        <w:t xml:space="preserve">               b. </w:t>
      </w:r>
      <w:r w:rsidR="005D7F5E" w:rsidRPr="31C6B2DE">
        <w:rPr>
          <w:sz w:val="20"/>
          <w:szCs w:val="20"/>
        </w:rPr>
        <w:t xml:space="preserve">Select the value of </w:t>
      </w:r>
      <w:r w:rsidR="005D7F5E" w:rsidRPr="31C6B2DE">
        <w:rPr>
          <w:i/>
          <w:iCs/>
          <w:sz w:val="20"/>
          <w:szCs w:val="20"/>
        </w:rPr>
        <w:t>s</w:t>
      </w:r>
      <w:r w:rsidR="001D5761" w:rsidRPr="31C6B2DE">
        <w:rPr>
          <w:i/>
          <w:iCs/>
          <w:sz w:val="20"/>
          <w:szCs w:val="20"/>
          <w:vertAlign w:val="subscript"/>
        </w:rPr>
        <w:t>j</w:t>
      </w:r>
      <w:r w:rsidR="005D7F5E" w:rsidRPr="31C6B2DE">
        <w:rPr>
          <w:i/>
          <w:iCs/>
          <w:sz w:val="20"/>
          <w:szCs w:val="20"/>
          <w:vertAlign w:val="subscript"/>
        </w:rPr>
        <w:t>k</w:t>
      </w:r>
      <w:r w:rsidR="005D7F5E" w:rsidRPr="31C6B2DE">
        <w:rPr>
          <w:sz w:val="20"/>
          <w:szCs w:val="20"/>
        </w:rPr>
        <w:t>that produces maximum within-partition homogeneityof class.</w:t>
      </w:r>
    </w:p>
    <w:p w:rsidR="005D7F5E" w:rsidRPr="005D7F5E" w:rsidRDefault="005D7F5E" w:rsidP="31C6B2DE">
      <w:pPr>
        <w:pStyle w:val="ListParagraph"/>
        <w:numPr>
          <w:ilvl w:val="0"/>
          <w:numId w:val="14"/>
        </w:numPr>
        <w:spacing w:after="29"/>
        <w:ind w:right="392"/>
        <w:rPr>
          <w:color w:val="000000" w:themeColor="text1"/>
          <w:sz w:val="20"/>
          <w:szCs w:val="20"/>
        </w:rPr>
      </w:pPr>
      <w:r w:rsidRPr="31C6B2DE">
        <w:rPr>
          <w:sz w:val="20"/>
          <w:szCs w:val="20"/>
        </w:rPr>
        <w:t xml:space="preserve">Select the variable </w:t>
      </w:r>
      <w:r w:rsidRPr="31C6B2DE">
        <w:rPr>
          <w:i/>
          <w:iCs/>
          <w:sz w:val="20"/>
          <w:szCs w:val="20"/>
        </w:rPr>
        <w:t>X</w:t>
      </w:r>
      <w:r w:rsidR="001D5761" w:rsidRPr="31C6B2DE">
        <w:rPr>
          <w:i/>
          <w:iCs/>
          <w:sz w:val="20"/>
          <w:szCs w:val="20"/>
          <w:vertAlign w:val="subscript"/>
        </w:rPr>
        <w:t>j</w:t>
      </w:r>
      <w:r w:rsidRPr="31C6B2DE">
        <w:rPr>
          <w:i/>
          <w:iCs/>
          <w:sz w:val="20"/>
          <w:szCs w:val="20"/>
          <w:vertAlign w:val="subscript"/>
        </w:rPr>
        <w:t>k</w:t>
      </w:r>
      <w:r w:rsidRPr="31C6B2DE">
        <w:rPr>
          <w:sz w:val="20"/>
          <w:szCs w:val="20"/>
        </w:rPr>
        <w:t xml:space="preserve">and the split value </w:t>
      </w:r>
      <w:r w:rsidRPr="31C6B2DE">
        <w:rPr>
          <w:i/>
          <w:iCs/>
          <w:sz w:val="20"/>
          <w:szCs w:val="20"/>
        </w:rPr>
        <w:t>s</w:t>
      </w:r>
      <w:r w:rsidR="001D5761" w:rsidRPr="31C6B2DE">
        <w:rPr>
          <w:i/>
          <w:iCs/>
          <w:sz w:val="20"/>
          <w:szCs w:val="20"/>
          <w:vertAlign w:val="subscript"/>
        </w:rPr>
        <w:t>j</w:t>
      </w:r>
      <w:r w:rsidRPr="31C6B2DE">
        <w:rPr>
          <w:i/>
          <w:iCs/>
          <w:sz w:val="20"/>
          <w:szCs w:val="20"/>
          <w:vertAlign w:val="subscript"/>
        </w:rPr>
        <w:t>k</w:t>
      </w:r>
      <w:r w:rsidRPr="31C6B2DE">
        <w:rPr>
          <w:sz w:val="20"/>
          <w:szCs w:val="20"/>
        </w:rPr>
        <w:t xml:space="preserve">that produces maximum </w:t>
      </w:r>
      <w:r w:rsidR="61FC266E" w:rsidRPr="31C6B2DE">
        <w:rPr>
          <w:sz w:val="20"/>
          <w:szCs w:val="20"/>
        </w:rPr>
        <w:t>within</w:t>
      </w:r>
      <w:r w:rsidRPr="31C6B2DE">
        <w:rPr>
          <w:sz w:val="20"/>
          <w:szCs w:val="20"/>
        </w:rPr>
        <w:t xml:space="preserve"> partitionhomogeneity.</w:t>
      </w:r>
    </w:p>
    <w:p w:rsidR="005D7F5E" w:rsidRPr="005D7F5E" w:rsidRDefault="005D7F5E" w:rsidP="31C6B2DE">
      <w:pPr>
        <w:pStyle w:val="ListParagraph"/>
        <w:numPr>
          <w:ilvl w:val="0"/>
          <w:numId w:val="14"/>
        </w:numPr>
        <w:spacing w:after="29"/>
        <w:ind w:right="392"/>
        <w:rPr>
          <w:color w:val="000000" w:themeColor="text1"/>
          <w:sz w:val="20"/>
          <w:szCs w:val="20"/>
        </w:rPr>
      </w:pPr>
      <w:r w:rsidRPr="31C6B2DE">
        <w:rPr>
          <w:sz w:val="20"/>
          <w:szCs w:val="20"/>
        </w:rPr>
        <w:lastRenderedPageBreak/>
        <w:t>Proceed to the next split and repeat th</w:t>
      </w:r>
      <w:r w:rsidR="00100D3B" w:rsidRPr="31C6B2DE">
        <w:rPr>
          <w:sz w:val="20"/>
          <w:szCs w:val="20"/>
        </w:rPr>
        <w:t xml:space="preserve">e </w:t>
      </w:r>
      <w:r w:rsidR="4E38B2C0" w:rsidRPr="31C6B2DE">
        <w:rPr>
          <w:sz w:val="20"/>
          <w:szCs w:val="20"/>
        </w:rPr>
        <w:t>earlier</w:t>
      </w:r>
      <w:r w:rsidR="00100D3B" w:rsidRPr="31C6B2DE">
        <w:rPr>
          <w:sz w:val="20"/>
          <w:szCs w:val="20"/>
        </w:rPr>
        <w:t xml:space="preserve"> steps, </w:t>
      </w:r>
      <w:r w:rsidRPr="31C6B2DE">
        <w:rPr>
          <w:sz w:val="20"/>
          <w:szCs w:val="20"/>
        </w:rPr>
        <w:t>step 2</w:t>
      </w:r>
      <w:r w:rsidR="00100D3B" w:rsidRPr="31C6B2DE">
        <w:rPr>
          <w:sz w:val="20"/>
          <w:szCs w:val="20"/>
        </w:rPr>
        <w:t xml:space="preserve"> onwards</w:t>
      </w:r>
      <w:r w:rsidRPr="31C6B2DE">
        <w:rPr>
          <w:sz w:val="20"/>
          <w:szCs w:val="20"/>
        </w:rPr>
        <w:t>.</w:t>
      </w:r>
    </w:p>
    <w:p w:rsidR="000968AA" w:rsidRPr="005D7F5E" w:rsidRDefault="005D7F5E" w:rsidP="31C6B2DE">
      <w:pPr>
        <w:pStyle w:val="ListParagraph"/>
        <w:numPr>
          <w:ilvl w:val="0"/>
          <w:numId w:val="14"/>
        </w:numPr>
        <w:spacing w:after="29"/>
        <w:ind w:right="392"/>
        <w:rPr>
          <w:color w:val="000000" w:themeColor="text1"/>
          <w:sz w:val="20"/>
          <w:szCs w:val="20"/>
        </w:rPr>
      </w:pPr>
      <w:r w:rsidRPr="31C6B2DE">
        <w:rPr>
          <w:sz w:val="20"/>
          <w:szCs w:val="20"/>
        </w:rPr>
        <w:t xml:space="preserve">Continue with </w:t>
      </w:r>
      <w:r w:rsidR="131BF25B" w:rsidRPr="31C6B2DE">
        <w:rPr>
          <w:sz w:val="20"/>
          <w:szCs w:val="20"/>
        </w:rPr>
        <w:t>added</w:t>
      </w:r>
      <w:r w:rsidRPr="31C6B2DE">
        <w:rPr>
          <w:sz w:val="20"/>
          <w:szCs w:val="20"/>
        </w:rPr>
        <w:t xml:space="preserve"> splits, following the same procedure until the tree is grown.</w:t>
      </w:r>
    </w:p>
    <w:p w:rsidR="000968AA" w:rsidRPr="005D7F5E" w:rsidRDefault="005D7F5E" w:rsidP="31C6B2DE">
      <w:pPr>
        <w:pStyle w:val="ListParagraph"/>
        <w:numPr>
          <w:ilvl w:val="0"/>
          <w:numId w:val="14"/>
        </w:numPr>
        <w:spacing w:after="29"/>
        <w:ind w:right="392"/>
        <w:rPr>
          <w:color w:val="000000" w:themeColor="text1"/>
          <w:sz w:val="20"/>
          <w:szCs w:val="20"/>
        </w:rPr>
      </w:pPr>
      <w:r w:rsidRPr="31C6B2DE">
        <w:rPr>
          <w:sz w:val="20"/>
          <w:szCs w:val="20"/>
        </w:rPr>
        <w:t>Go back to step 1, take another bootstrap subsample, and start the process over again.</w:t>
      </w:r>
    </w:p>
    <w:p w:rsidR="00DD3391" w:rsidRDefault="001D5761" w:rsidP="31C6B2DE">
      <w:pPr>
        <w:spacing w:after="29"/>
        <w:ind w:left="0" w:right="392" w:firstLine="0"/>
        <w:rPr>
          <w:b/>
          <w:bCs/>
          <w:sz w:val="20"/>
          <w:szCs w:val="20"/>
        </w:rPr>
      </w:pPr>
      <w:r w:rsidRPr="31C6B2DE">
        <w:rPr>
          <w:b/>
          <w:bCs/>
          <w:sz w:val="20"/>
          <w:szCs w:val="20"/>
        </w:rPr>
        <w:t>Adaptive Boosting Regression</w:t>
      </w:r>
    </w:p>
    <w:p w:rsidR="001D5761" w:rsidRDefault="001D5761" w:rsidP="31C6B2DE">
      <w:pPr>
        <w:spacing w:after="0"/>
        <w:ind w:left="0" w:firstLine="0"/>
        <w:rPr>
          <w:sz w:val="20"/>
          <w:szCs w:val="20"/>
        </w:rPr>
      </w:pPr>
      <w:r w:rsidRPr="31C6B2DE">
        <w:rPr>
          <w:sz w:val="20"/>
          <w:szCs w:val="20"/>
        </w:rPr>
        <w:t>Ada</w:t>
      </w:r>
      <w:r w:rsidR="00FE1AA0" w:rsidRPr="31C6B2DE">
        <w:rPr>
          <w:sz w:val="20"/>
          <w:szCs w:val="20"/>
        </w:rPr>
        <w:t>ptive boosting, also known as AdaBoost</w:t>
      </w:r>
      <w:r w:rsidRPr="31C6B2DE">
        <w:rPr>
          <w:sz w:val="20"/>
          <w:szCs w:val="20"/>
        </w:rPr>
        <w:t>, is a sequential ensemble technique that develops several weak learne</w:t>
      </w:r>
      <w:r w:rsidR="00FE1AA0" w:rsidRPr="31C6B2DE">
        <w:rPr>
          <w:sz w:val="20"/>
          <w:szCs w:val="20"/>
        </w:rPr>
        <w:t>rs using different training sub</w:t>
      </w:r>
      <w:r w:rsidRPr="31C6B2DE">
        <w:rPr>
          <w:sz w:val="20"/>
          <w:szCs w:val="20"/>
        </w:rPr>
        <w:t>sets drawn at random from the original training dataset</w:t>
      </w:r>
      <w:r w:rsidR="00FE1AA0" w:rsidRPr="31C6B2DE">
        <w:rPr>
          <w:sz w:val="20"/>
          <w:szCs w:val="20"/>
        </w:rPr>
        <w:t xml:space="preserve"> [</w:t>
      </w:r>
      <w:r w:rsidR="00B13CD6" w:rsidRPr="31C6B2DE">
        <w:rPr>
          <w:sz w:val="20"/>
          <w:szCs w:val="20"/>
        </w:rPr>
        <w:t>13-</w:t>
      </w:r>
      <w:r w:rsidR="00FE1AA0" w:rsidRPr="31C6B2DE">
        <w:rPr>
          <w:sz w:val="20"/>
          <w:szCs w:val="20"/>
        </w:rPr>
        <w:t>14]</w:t>
      </w:r>
      <w:r w:rsidRPr="31C6B2DE">
        <w:rPr>
          <w:sz w:val="20"/>
          <w:szCs w:val="20"/>
        </w:rPr>
        <w:t>. Weights are assigned during each training and are used when learning each hypothesis. The weights are used to compute the hypothe</w:t>
      </w:r>
      <w:r w:rsidR="00100D3B" w:rsidRPr="31C6B2DE">
        <w:rPr>
          <w:sz w:val="20"/>
          <w:szCs w:val="20"/>
        </w:rPr>
        <w:t>sis error on the dataset and act as</w:t>
      </w:r>
      <w:r w:rsidRPr="31C6B2DE">
        <w:rPr>
          <w:sz w:val="20"/>
          <w:szCs w:val="20"/>
        </w:rPr>
        <w:t xml:space="preserve"> an indicator of the relative importance of each instance. After each iteration, the weights are recalculated so that instances incorrectly classified by the </w:t>
      </w:r>
      <w:r w:rsidR="0DD28BE0" w:rsidRPr="31C6B2DE">
        <w:rPr>
          <w:sz w:val="20"/>
          <w:szCs w:val="20"/>
        </w:rPr>
        <w:t>earlier</w:t>
      </w:r>
      <w:r w:rsidRPr="31C6B2DE">
        <w:rPr>
          <w:sz w:val="20"/>
          <w:szCs w:val="20"/>
        </w:rPr>
        <w:t xml:space="preserve"> hypothesis receive higher weights. This allows the algorithm to concentrate on more difficult-to-learn instances. </w:t>
      </w:r>
    </w:p>
    <w:p w:rsidR="001D5761" w:rsidRDefault="004537F4" w:rsidP="31C6B2DE">
      <w:pPr>
        <w:spacing w:after="29"/>
        <w:ind w:left="0" w:right="392" w:firstLine="0"/>
        <w:rPr>
          <w:b/>
          <w:bCs/>
          <w:sz w:val="20"/>
          <w:szCs w:val="20"/>
        </w:rPr>
      </w:pPr>
      <w:r w:rsidRPr="31C6B2DE">
        <w:rPr>
          <w:b/>
          <w:bCs/>
          <w:sz w:val="20"/>
          <w:szCs w:val="20"/>
        </w:rPr>
        <w:t>Artificial neural network (ANN)</w:t>
      </w:r>
    </w:p>
    <w:p w:rsidR="004537F4" w:rsidRDefault="004537F4" w:rsidP="31C6B2DE">
      <w:pPr>
        <w:spacing w:after="29"/>
        <w:ind w:left="0" w:firstLine="0"/>
        <w:rPr>
          <w:sz w:val="20"/>
          <w:szCs w:val="20"/>
        </w:rPr>
      </w:pPr>
      <w:r w:rsidRPr="31C6B2DE">
        <w:rPr>
          <w:sz w:val="20"/>
          <w:szCs w:val="20"/>
        </w:rPr>
        <w:t>ANN mimics human brain functionality and takes the same approach as the human brain in recognising patterns, learning, cognition, and making decisions. The human brain is made up of billions of neurons that are all linked together. ANN does the same thing, passing data from an input layer to one or more hidden layers where learning occurs, followed by an output layer that may result in a decision. ANN is commonly used to solve classification and regression problems in supervised learning. The ANN learning system consists of multilayer perceptron’s, backpropagation, radial basis function networks, and resilience. The deep learning method can</w:t>
      </w:r>
      <w:del w:id="6" w:author="Lenovo" w:date="2023-11-11T16:00:00Z">
        <w:r w:rsidRPr="31C6B2DE" w:rsidDel="00FF4AA3">
          <w:rPr>
            <w:sz w:val="20"/>
            <w:szCs w:val="20"/>
          </w:rPr>
          <w:delText xml:space="preserve"> </w:delText>
        </w:r>
      </w:del>
      <w:r w:rsidRPr="31C6B2DE">
        <w:rPr>
          <w:sz w:val="20"/>
          <w:szCs w:val="20"/>
        </w:rPr>
        <w:t>significantly contribute to predicting FW and biofuel generation, which will eventually aid in more efficient system management. Deep learning methods include convolutional neural networks, deep relief networks, Boltzmann machines, and au-to encoders, which could help waste and energ</w:t>
      </w:r>
      <w:r w:rsidR="00B445E4" w:rsidRPr="31C6B2DE">
        <w:rPr>
          <w:sz w:val="20"/>
          <w:szCs w:val="20"/>
        </w:rPr>
        <w:t>y systems</w:t>
      </w:r>
      <w:r w:rsidR="00FE1AA0" w:rsidRPr="31C6B2DE">
        <w:rPr>
          <w:sz w:val="20"/>
          <w:szCs w:val="20"/>
        </w:rPr>
        <w:t xml:space="preserve"> [15]</w:t>
      </w:r>
      <w:r w:rsidRPr="31C6B2DE">
        <w:rPr>
          <w:sz w:val="20"/>
          <w:szCs w:val="20"/>
        </w:rPr>
        <w:t>.</w:t>
      </w:r>
    </w:p>
    <w:p w:rsidR="00B445E4" w:rsidRDefault="00B445E4" w:rsidP="001834BC">
      <w:pPr>
        <w:spacing w:after="0" w:line="259" w:lineRule="auto"/>
        <w:ind w:left="0" w:right="1031" w:firstLine="0"/>
        <w:rPr>
          <w:b/>
          <w:szCs w:val="23"/>
          <w:shd w:val="clear" w:color="auto" w:fill="FFFFFF"/>
        </w:rPr>
      </w:pPr>
    </w:p>
    <w:p w:rsidR="001834BC" w:rsidRDefault="001834BC" w:rsidP="31C6B2DE">
      <w:pPr>
        <w:spacing w:after="0" w:line="360" w:lineRule="auto"/>
        <w:ind w:left="0" w:right="1031" w:firstLine="0"/>
        <w:rPr>
          <w:b/>
          <w:bCs/>
          <w:shd w:val="clear" w:color="auto" w:fill="FFFFFF"/>
        </w:rPr>
      </w:pPr>
      <w:r w:rsidRPr="31C6B2DE">
        <w:rPr>
          <w:b/>
          <w:bCs/>
          <w:sz w:val="20"/>
          <w:szCs w:val="20"/>
          <w:shd w:val="clear" w:color="auto" w:fill="FFFFFF"/>
        </w:rPr>
        <w:t>Predictive Model Performance Evaluation Metrics</w:t>
      </w:r>
    </w:p>
    <w:p w:rsidR="005D4901" w:rsidRPr="00065A50" w:rsidRDefault="001834BC" w:rsidP="31C6B2DE">
      <w:pPr>
        <w:spacing w:after="0" w:line="360" w:lineRule="auto"/>
        <w:ind w:left="0" w:right="-227" w:firstLine="0"/>
        <w:rPr>
          <w:sz w:val="20"/>
          <w:szCs w:val="20"/>
        </w:rPr>
      </w:pPr>
      <w:r w:rsidRPr="31C6B2DE">
        <w:rPr>
          <w:sz w:val="20"/>
          <w:szCs w:val="20"/>
        </w:rPr>
        <w:t xml:space="preserve">The residue, </w:t>
      </w:r>
      <w:r w:rsidRPr="31C6B2DE">
        <w:rPr>
          <w:rFonts w:ascii="Cambria Math" w:hAnsi="Cambria Math" w:cs="Cambria Math"/>
          <w:sz w:val="20"/>
          <w:szCs w:val="20"/>
        </w:rPr>
        <w:t>𝜀</w:t>
      </w:r>
      <w:r w:rsidRPr="31C6B2DE">
        <w:rPr>
          <w:sz w:val="20"/>
          <w:szCs w:val="20"/>
          <w:vertAlign w:val="subscript"/>
        </w:rPr>
        <w:t>i</w:t>
      </w:r>
      <w:r w:rsidRPr="31C6B2DE">
        <w:rPr>
          <w:sz w:val="20"/>
          <w:szCs w:val="20"/>
        </w:rPr>
        <w:t xml:space="preserve"> between the ith original value, </w:t>
      </w:r>
      <w:r w:rsidR="008A73B3">
        <w:rPr>
          <w:sz w:val="20"/>
          <w:szCs w:val="20"/>
        </w:rPr>
        <w:t>“</w:t>
      </w:r>
      <w:r w:rsidR="008A73B3" w:rsidRPr="31C6B2DE">
        <w:rPr>
          <w:rFonts w:ascii="Cambria Math" w:hAnsi="Cambria Math" w:cs="Cambria Math"/>
          <w:sz w:val="20"/>
          <w:szCs w:val="20"/>
        </w:rPr>
        <w:t>𝑦</w:t>
      </w:r>
      <w:r w:rsidR="008A73B3" w:rsidRPr="31C6B2DE">
        <w:rPr>
          <w:sz w:val="20"/>
          <w:szCs w:val="20"/>
          <w:vertAlign w:val="subscript"/>
        </w:rPr>
        <w:t>i</w:t>
      </w:r>
      <w:r w:rsidR="008A73B3">
        <w:rPr>
          <w:sz w:val="20"/>
          <w:szCs w:val="20"/>
        </w:rPr>
        <w:t xml:space="preserve">” </w:t>
      </w:r>
      <w:r w:rsidRPr="31C6B2DE">
        <w:rPr>
          <w:sz w:val="20"/>
          <w:szCs w:val="20"/>
        </w:rPr>
        <w:t xml:space="preserve">and predicted value, </w:t>
      </w:r>
      <w:r w:rsidR="008A73B3">
        <w:rPr>
          <w:sz w:val="20"/>
          <w:szCs w:val="20"/>
        </w:rPr>
        <w:t>“</w:t>
      </w:r>
      <w:r w:rsidR="008A73B3" w:rsidRPr="31C6B2DE">
        <w:rPr>
          <w:rFonts w:ascii="Cambria Math" w:hAnsi="Cambria Math" w:cs="Cambria Math"/>
          <w:sz w:val="20"/>
          <w:szCs w:val="20"/>
        </w:rPr>
        <w:t>y</w:t>
      </w:r>
      <w:r w:rsidR="008A73B3" w:rsidRPr="31C6B2DE">
        <w:rPr>
          <w:rFonts w:ascii="Cambria Math" w:hAnsi="Cambria Math" w:cs="Cambria Math"/>
          <w:sz w:val="20"/>
          <w:szCs w:val="20"/>
          <w:vertAlign w:val="subscript"/>
        </w:rPr>
        <w:t>0</w:t>
      </w:r>
      <w:r w:rsidR="008A73B3">
        <w:rPr>
          <w:sz w:val="20"/>
          <w:szCs w:val="20"/>
        </w:rPr>
        <w:t>”</w:t>
      </w:r>
      <w:r w:rsidR="00B2505D" w:rsidRPr="31C6B2DE">
        <w:rPr>
          <w:sz w:val="20"/>
          <w:szCs w:val="20"/>
        </w:rPr>
        <w:t>is calcu</w:t>
      </w:r>
      <w:r w:rsidRPr="31C6B2DE">
        <w:rPr>
          <w:sz w:val="20"/>
          <w:szCs w:val="20"/>
        </w:rPr>
        <w:t>lated as,</w:t>
      </w:r>
    </w:p>
    <w:p w:rsidR="005D4901" w:rsidRPr="00065A50" w:rsidRDefault="008A73B3" w:rsidP="008A73B3">
      <w:pPr>
        <w:spacing w:after="0" w:line="360" w:lineRule="auto"/>
        <w:ind w:left="0" w:right="-227" w:firstLine="0"/>
        <w:jc w:val="center"/>
        <w:rPr>
          <w:b/>
          <w:bCs/>
          <w:sz w:val="20"/>
          <w:szCs w:val="20"/>
        </w:rPr>
      </w:pPr>
      <w:r>
        <w:rPr>
          <w:rFonts w:ascii="Cambria Math" w:hAnsi="Cambria Math" w:cs="Cambria Math"/>
          <w:sz w:val="20"/>
          <w:szCs w:val="20"/>
        </w:rPr>
        <w:t xml:space="preserve">                                                    </w:t>
      </w:r>
      <w:r w:rsidR="148F9E75" w:rsidRPr="31C6B2DE">
        <w:rPr>
          <w:rFonts w:ascii="Cambria Math" w:hAnsi="Cambria Math" w:cs="Cambria Math"/>
          <w:sz w:val="20"/>
          <w:szCs w:val="20"/>
        </w:rPr>
        <w:t>𝜀</w:t>
      </w:r>
      <w:r w:rsidR="148F9E75" w:rsidRPr="31C6B2DE">
        <w:rPr>
          <w:sz w:val="20"/>
          <w:szCs w:val="20"/>
          <w:vertAlign w:val="subscript"/>
        </w:rPr>
        <w:t>i</w:t>
      </w:r>
      <w:r w:rsidR="148F9E75" w:rsidRPr="31C6B2DE">
        <w:rPr>
          <w:sz w:val="20"/>
          <w:szCs w:val="20"/>
        </w:rPr>
        <w:t xml:space="preserve"> = </w:t>
      </w:r>
      <w:r w:rsidR="148F9E75" w:rsidRPr="31C6B2DE">
        <w:rPr>
          <w:rFonts w:ascii="Cambria Math" w:hAnsi="Cambria Math" w:cs="Cambria Math"/>
          <w:sz w:val="20"/>
          <w:szCs w:val="20"/>
        </w:rPr>
        <w:t>𝑦</w:t>
      </w:r>
      <w:r w:rsidR="148F9E75" w:rsidRPr="31C6B2DE">
        <w:rPr>
          <w:sz w:val="20"/>
          <w:szCs w:val="20"/>
          <w:vertAlign w:val="subscript"/>
        </w:rPr>
        <w:t>i</w:t>
      </w:r>
      <w:r w:rsidR="148F9E75" w:rsidRPr="31C6B2DE">
        <w:rPr>
          <w:sz w:val="20"/>
          <w:szCs w:val="20"/>
        </w:rPr>
        <w:t xml:space="preserve"> – </w:t>
      </w:r>
      <w:r w:rsidR="148F9E75" w:rsidRPr="31C6B2DE">
        <w:rPr>
          <w:rFonts w:ascii="Cambria Math" w:hAnsi="Cambria Math" w:cs="Cambria Math"/>
          <w:sz w:val="20"/>
          <w:szCs w:val="20"/>
        </w:rPr>
        <w:t>𝑦</w:t>
      </w:r>
      <w:r w:rsidR="148F9E75" w:rsidRPr="31C6B2DE">
        <w:rPr>
          <w:rFonts w:ascii="Nirmala UI" w:hAnsi="Nirmala UI" w:cs="Nirmala UI"/>
          <w:sz w:val="20"/>
          <w:szCs w:val="20"/>
          <w:vertAlign w:val="subscript"/>
        </w:rPr>
        <w:t>0</w:t>
      </w:r>
      <w:r w:rsidR="00657302">
        <w:rPr>
          <w:sz w:val="20"/>
          <w:szCs w:val="20"/>
        </w:rPr>
        <w:tab/>
      </w:r>
      <w:r w:rsidR="00657302">
        <w:rPr>
          <w:sz w:val="20"/>
          <w:szCs w:val="20"/>
        </w:rPr>
        <w:tab/>
      </w:r>
      <w:r w:rsidR="00657302">
        <w:rPr>
          <w:sz w:val="20"/>
          <w:szCs w:val="20"/>
        </w:rPr>
        <w:tab/>
      </w:r>
      <w:r w:rsidR="00657302">
        <w:rPr>
          <w:sz w:val="20"/>
          <w:szCs w:val="20"/>
        </w:rPr>
        <w:tab/>
      </w:r>
      <w:r w:rsidR="00657302">
        <w:rPr>
          <w:sz w:val="20"/>
          <w:szCs w:val="20"/>
        </w:rPr>
        <w:tab/>
      </w:r>
      <w:r w:rsidR="148F9E75" w:rsidRPr="31C6B2DE">
        <w:rPr>
          <w:sz w:val="20"/>
          <w:szCs w:val="20"/>
        </w:rPr>
        <w:t>(4)</w:t>
      </w:r>
    </w:p>
    <w:p w:rsidR="005D4901" w:rsidRPr="00065A50" w:rsidRDefault="001834BC" w:rsidP="31C6B2DE">
      <w:pPr>
        <w:spacing w:after="0" w:line="360" w:lineRule="auto"/>
        <w:ind w:left="0" w:right="-227" w:firstLine="0"/>
        <w:rPr>
          <w:sz w:val="20"/>
          <w:szCs w:val="20"/>
        </w:rPr>
      </w:pPr>
      <w:r w:rsidRPr="31C6B2DE">
        <w:rPr>
          <w:sz w:val="20"/>
          <w:szCs w:val="20"/>
        </w:rPr>
        <w:t xml:space="preserve">The coefficient of determination, </w:t>
      </w:r>
      <w:r w:rsidRPr="31C6B2DE">
        <w:rPr>
          <w:rFonts w:ascii="Cambria Math" w:hAnsi="Cambria Math" w:cs="Cambria Math"/>
          <w:sz w:val="20"/>
          <w:szCs w:val="20"/>
        </w:rPr>
        <w:t>𝑅</w:t>
      </w:r>
      <w:r w:rsidR="00B2505D" w:rsidRPr="31C6B2DE">
        <w:rPr>
          <w:rFonts w:ascii="Nirmala UI" w:hAnsi="Nirmala UI" w:cs="Nirmala UI"/>
          <w:sz w:val="20"/>
          <w:szCs w:val="20"/>
          <w:vertAlign w:val="superscript"/>
        </w:rPr>
        <w:t>2</w:t>
      </w:r>
      <w:r w:rsidRPr="31C6B2DE">
        <w:rPr>
          <w:sz w:val="20"/>
          <w:szCs w:val="20"/>
        </w:rPr>
        <w:t xml:space="preserve"> is computed using the </w:t>
      </w:r>
      <w:r w:rsidRPr="31C6B2DE">
        <w:rPr>
          <w:rFonts w:ascii="Cambria Math" w:hAnsi="Cambria Math" w:cs="Cambria Math"/>
          <w:sz w:val="20"/>
          <w:szCs w:val="20"/>
        </w:rPr>
        <w:t>𝑦</w:t>
      </w:r>
      <w:r w:rsidR="00B2505D" w:rsidRPr="31C6B2DE">
        <w:rPr>
          <w:sz w:val="20"/>
          <w:szCs w:val="20"/>
          <w:vertAlign w:val="subscript"/>
        </w:rPr>
        <w:t>i</w:t>
      </w:r>
      <w:r w:rsidRPr="31C6B2DE">
        <w:rPr>
          <w:sz w:val="20"/>
          <w:szCs w:val="20"/>
        </w:rPr>
        <w:t xml:space="preserve">, </w:t>
      </w:r>
      <w:r w:rsidRPr="31C6B2DE">
        <w:rPr>
          <w:rFonts w:ascii="Cambria Math" w:hAnsi="Cambria Math" w:cs="Cambria Math"/>
          <w:sz w:val="20"/>
          <w:szCs w:val="20"/>
        </w:rPr>
        <w:t>𝑦</w:t>
      </w:r>
      <w:r w:rsidR="00B2505D" w:rsidRPr="31C6B2DE">
        <w:rPr>
          <w:rFonts w:ascii="Nirmala UI" w:hAnsi="Nirmala UI" w:cs="Nirmala UI"/>
          <w:sz w:val="20"/>
          <w:szCs w:val="20"/>
          <w:vertAlign w:val="subscript"/>
        </w:rPr>
        <w:t>0</w:t>
      </w:r>
      <w:r w:rsidRPr="31C6B2DE">
        <w:rPr>
          <w:sz w:val="20"/>
          <w:szCs w:val="20"/>
        </w:rPr>
        <w:t>and the mean of</w:t>
      </w:r>
      <w:r w:rsidR="007E1EDD" w:rsidRPr="31C6B2DE">
        <w:rPr>
          <w:sz w:val="20"/>
          <w:szCs w:val="20"/>
        </w:rPr>
        <w:t xml:space="preserve"> the </w:t>
      </w:r>
      <w:r w:rsidR="00B2505D" w:rsidRPr="31C6B2DE">
        <w:rPr>
          <w:sz w:val="20"/>
          <w:szCs w:val="20"/>
        </w:rPr>
        <w:t>dataset</w:t>
      </w:r>
      <w:r w:rsidR="00610FFF" w:rsidRPr="31C6B2DE">
        <w:rPr>
          <w:sz w:val="20"/>
          <w:szCs w:val="20"/>
        </w:rPr>
        <w:t>,</w:t>
      </w:r>
      <w:r w:rsidR="008A73B3">
        <w:rPr>
          <w:sz w:val="20"/>
          <w:szCs w:val="20"/>
        </w:rPr>
        <w:t xml:space="preserve"> </w:t>
      </w:r>
      <w:r w:rsidR="00610FFF" w:rsidRPr="31C6B2DE">
        <w:rPr>
          <w:sz w:val="20"/>
          <w:szCs w:val="20"/>
        </w:rPr>
        <w:t>y</w:t>
      </w:r>
      <w:r w:rsidR="00610FFF" w:rsidRPr="31C6B2DE">
        <w:rPr>
          <w:sz w:val="20"/>
          <w:szCs w:val="20"/>
          <w:vertAlign w:val="subscript"/>
        </w:rPr>
        <w:t>m</w:t>
      </w:r>
      <w:r w:rsidRPr="31C6B2DE">
        <w:rPr>
          <w:sz w:val="20"/>
          <w:szCs w:val="20"/>
        </w:rPr>
        <w:t>.</w:t>
      </w:r>
    </w:p>
    <w:p w:rsidR="005D4901" w:rsidRPr="00065A50" w:rsidRDefault="3AA28E5A" w:rsidP="31C6B2DE">
      <w:pPr>
        <w:spacing w:after="0" w:line="360" w:lineRule="auto"/>
        <w:ind w:left="0" w:right="1031" w:firstLine="0"/>
        <w:rPr>
          <w:sz w:val="20"/>
          <w:szCs w:val="20"/>
        </w:rPr>
      </w:pPr>
      <w:r w:rsidRPr="31C6B2DE">
        <w:rPr>
          <w:rFonts w:ascii="Cambria Math" w:hAnsi="Cambria Math" w:cs="Cambria Math"/>
          <w:sz w:val="20"/>
          <w:szCs w:val="20"/>
        </w:rPr>
        <w:t xml:space="preserve">                                                                 𝑅</w:t>
      </w:r>
      <w:r w:rsidRPr="31C6B2DE">
        <w:rPr>
          <w:rFonts w:ascii="Nirmala UI" w:hAnsi="Nirmala UI" w:cs="Nirmala UI"/>
          <w:sz w:val="20"/>
          <w:szCs w:val="20"/>
          <w:vertAlign w:val="superscript"/>
        </w:rPr>
        <w:t>2</w:t>
      </w:r>
      <w:r w:rsidRPr="31C6B2DE">
        <w:rPr>
          <w:sz w:val="20"/>
          <w:szCs w:val="20"/>
        </w:rPr>
        <w:t xml:space="preserve"> = 1 − ∑ (</w:t>
      </w:r>
      <w:r w:rsidRPr="31C6B2DE">
        <w:rPr>
          <w:rFonts w:ascii="Cambria Math" w:hAnsi="Cambria Math" w:cs="Cambria Math"/>
          <w:sz w:val="20"/>
          <w:szCs w:val="20"/>
        </w:rPr>
        <w:t>𝑦</w:t>
      </w:r>
      <w:r w:rsidRPr="31C6B2DE">
        <w:rPr>
          <w:sz w:val="20"/>
          <w:szCs w:val="20"/>
          <w:vertAlign w:val="subscript"/>
        </w:rPr>
        <w:t>i</w:t>
      </w:r>
      <w:r w:rsidRPr="31C6B2DE">
        <w:rPr>
          <w:sz w:val="20"/>
          <w:szCs w:val="20"/>
        </w:rPr>
        <w:t xml:space="preserve">− </w:t>
      </w:r>
      <w:r w:rsidRPr="31C6B2DE">
        <w:rPr>
          <w:rFonts w:ascii="Cambria Math" w:hAnsi="Cambria Math" w:cs="Cambria Math"/>
          <w:sz w:val="20"/>
          <w:szCs w:val="20"/>
        </w:rPr>
        <w:t>𝑦</w:t>
      </w:r>
      <w:r w:rsidRPr="31C6B2DE">
        <w:rPr>
          <w:rFonts w:ascii="Nirmala UI" w:hAnsi="Nirmala UI" w:cs="Nirmala UI"/>
          <w:sz w:val="20"/>
          <w:szCs w:val="20"/>
          <w:vertAlign w:val="subscript"/>
        </w:rPr>
        <w:t>0i</w:t>
      </w:r>
      <w:r w:rsidRPr="31C6B2DE">
        <w:rPr>
          <w:sz w:val="20"/>
          <w:szCs w:val="20"/>
        </w:rPr>
        <w:t>)</w:t>
      </w:r>
      <w:r w:rsidRPr="31C6B2DE">
        <w:rPr>
          <w:rFonts w:ascii="Nirmala UI" w:hAnsi="Nirmala UI" w:cs="Nirmala UI"/>
          <w:sz w:val="20"/>
          <w:szCs w:val="20"/>
          <w:vertAlign w:val="superscript"/>
        </w:rPr>
        <w:t>2</w:t>
      </w:r>
      <w:r w:rsidRPr="31C6B2DE">
        <w:rPr>
          <w:rFonts w:ascii="Nirmala UI" w:hAnsi="Nirmala UI" w:cs="Nirmala UI"/>
          <w:sz w:val="20"/>
          <w:szCs w:val="20"/>
        </w:rPr>
        <w:t>/</w:t>
      </w:r>
      <w:r w:rsidRPr="31C6B2DE">
        <w:rPr>
          <w:sz w:val="20"/>
          <w:szCs w:val="20"/>
        </w:rPr>
        <w:t>∑ (</w:t>
      </w:r>
      <w:r w:rsidRPr="31C6B2DE">
        <w:rPr>
          <w:rFonts w:ascii="Cambria Math" w:hAnsi="Cambria Math" w:cs="Cambria Math"/>
          <w:sz w:val="20"/>
          <w:szCs w:val="20"/>
        </w:rPr>
        <w:t>𝑦</w:t>
      </w:r>
      <w:r w:rsidRPr="31C6B2DE">
        <w:rPr>
          <w:sz w:val="20"/>
          <w:szCs w:val="20"/>
        </w:rPr>
        <w:t xml:space="preserve">i − </w:t>
      </w:r>
      <w:r w:rsidRPr="31C6B2DE">
        <w:rPr>
          <w:rFonts w:ascii="Cambria Math" w:hAnsi="Cambria Math" w:cs="Cambria Math"/>
          <w:sz w:val="20"/>
          <w:szCs w:val="20"/>
        </w:rPr>
        <w:t>𝑦</w:t>
      </w:r>
      <w:r w:rsidRPr="31C6B2DE">
        <w:rPr>
          <w:rFonts w:ascii="Cambria Math" w:hAnsi="Cambria Math" w:cs="Cambria Math"/>
          <w:sz w:val="20"/>
          <w:szCs w:val="20"/>
          <w:vertAlign w:val="subscript"/>
        </w:rPr>
        <w:t>m</w:t>
      </w:r>
      <w:r w:rsidRPr="31C6B2DE">
        <w:rPr>
          <w:sz w:val="20"/>
          <w:szCs w:val="20"/>
        </w:rPr>
        <w:t>)</w:t>
      </w:r>
      <w:r w:rsidRPr="31C6B2DE">
        <w:rPr>
          <w:rFonts w:ascii="Nirmala UI" w:hAnsi="Nirmala UI" w:cs="Nirmala UI"/>
          <w:sz w:val="20"/>
          <w:szCs w:val="20"/>
          <w:vertAlign w:val="superscript"/>
        </w:rPr>
        <w:t>2</w:t>
      </w:r>
      <w:r w:rsidR="00657302">
        <w:rPr>
          <w:rFonts w:ascii="Nirmala UI" w:hAnsi="Nirmala UI" w:cs="Nirmala UI"/>
          <w:sz w:val="20"/>
          <w:szCs w:val="20"/>
          <w:vertAlign w:val="superscript"/>
        </w:rPr>
        <w:tab/>
      </w:r>
      <w:r w:rsidR="00657302">
        <w:rPr>
          <w:rFonts w:ascii="Nirmala UI" w:hAnsi="Nirmala UI" w:cs="Nirmala UI"/>
          <w:sz w:val="20"/>
          <w:szCs w:val="20"/>
          <w:vertAlign w:val="superscript"/>
        </w:rPr>
        <w:tab/>
      </w:r>
      <w:r w:rsidR="00657302">
        <w:rPr>
          <w:rFonts w:ascii="Nirmala UI" w:hAnsi="Nirmala UI" w:cs="Nirmala UI"/>
          <w:sz w:val="20"/>
          <w:szCs w:val="20"/>
          <w:vertAlign w:val="superscript"/>
        </w:rPr>
        <w:tab/>
      </w:r>
      <w:r w:rsidR="00657302">
        <w:rPr>
          <w:rFonts w:ascii="Nirmala UI" w:hAnsi="Nirmala UI" w:cs="Nirmala UI"/>
          <w:sz w:val="20"/>
          <w:szCs w:val="20"/>
          <w:vertAlign w:val="superscript"/>
        </w:rPr>
        <w:tab/>
      </w:r>
      <w:r w:rsidRPr="31C6B2DE">
        <w:rPr>
          <w:rFonts w:ascii="Nirmala UI" w:hAnsi="Nirmala UI" w:cs="Nirmala UI"/>
          <w:sz w:val="20"/>
          <w:szCs w:val="20"/>
        </w:rPr>
        <w:t>(5)</w:t>
      </w:r>
    </w:p>
    <w:p w:rsidR="005D4901" w:rsidRPr="00065A50" w:rsidRDefault="007E1EDD" w:rsidP="31C6B2DE">
      <w:pPr>
        <w:spacing w:after="0" w:line="360" w:lineRule="auto"/>
        <w:ind w:left="0" w:right="-227" w:firstLine="0"/>
        <w:rPr>
          <w:sz w:val="20"/>
          <w:szCs w:val="20"/>
        </w:rPr>
      </w:pPr>
      <w:r w:rsidRPr="31C6B2DE">
        <w:rPr>
          <w:sz w:val="20"/>
          <w:szCs w:val="20"/>
        </w:rPr>
        <w:t>The mean-absolute-error</w:t>
      </w:r>
      <w:r w:rsidR="001834BC" w:rsidRPr="31C6B2DE">
        <w:rPr>
          <w:sz w:val="20"/>
          <w:szCs w:val="20"/>
        </w:rPr>
        <w:t xml:space="preserve"> is computed based on the number of the samples, </w:t>
      </w:r>
      <w:r w:rsidR="001834BC" w:rsidRPr="31C6B2DE">
        <w:rPr>
          <w:rFonts w:ascii="Cambria Math" w:hAnsi="Cambria Math" w:cs="Cambria Math"/>
          <w:sz w:val="20"/>
          <w:szCs w:val="20"/>
        </w:rPr>
        <w:t>𝑛</w:t>
      </w:r>
      <w:r w:rsidR="001834BC" w:rsidRPr="31C6B2DE">
        <w:rPr>
          <w:sz w:val="20"/>
          <w:szCs w:val="20"/>
        </w:rPr>
        <w:t>as</w:t>
      </w:r>
    </w:p>
    <w:p w:rsidR="005D4901" w:rsidRPr="00065A50" w:rsidRDefault="015BCABE" w:rsidP="31C6B2DE">
      <w:pPr>
        <w:spacing w:after="0" w:line="360" w:lineRule="auto"/>
        <w:ind w:left="0" w:right="-227" w:firstLine="0"/>
        <w:rPr>
          <w:sz w:val="20"/>
          <w:szCs w:val="20"/>
        </w:rPr>
      </w:pPr>
      <w:r w:rsidRPr="31C6B2DE">
        <w:rPr>
          <w:sz w:val="20"/>
          <w:szCs w:val="20"/>
        </w:rPr>
        <w:t xml:space="preserve">                                                                  MAE = ∑ |</w:t>
      </w:r>
      <w:r w:rsidRPr="31C6B2DE">
        <w:rPr>
          <w:rFonts w:ascii="Cambria Math" w:hAnsi="Cambria Math" w:cs="Cambria Math"/>
          <w:sz w:val="20"/>
          <w:szCs w:val="20"/>
        </w:rPr>
        <w:t>𝑦</w:t>
      </w:r>
      <w:r w:rsidRPr="31C6B2DE">
        <w:rPr>
          <w:sz w:val="20"/>
          <w:szCs w:val="20"/>
          <w:vertAlign w:val="subscript"/>
        </w:rPr>
        <w:t>i</w:t>
      </w:r>
      <w:r w:rsidRPr="31C6B2DE">
        <w:rPr>
          <w:sz w:val="20"/>
          <w:szCs w:val="20"/>
        </w:rPr>
        <w:t xml:space="preserve"> −   </w:t>
      </w:r>
      <w:r w:rsidRPr="31C6B2DE">
        <w:rPr>
          <w:rFonts w:ascii="Cambria Math" w:hAnsi="Cambria Math" w:cs="Cambria Math"/>
          <w:sz w:val="20"/>
          <w:szCs w:val="20"/>
        </w:rPr>
        <w:t>𝑦</w:t>
      </w:r>
      <w:r w:rsidRPr="31C6B2DE">
        <w:rPr>
          <w:rFonts w:ascii="Nirmala UI" w:hAnsi="Nirmala UI" w:cs="Nirmala UI"/>
          <w:sz w:val="20"/>
          <w:szCs w:val="20"/>
          <w:vertAlign w:val="subscript"/>
        </w:rPr>
        <w:t>0i</w:t>
      </w:r>
      <w:r w:rsidRPr="31C6B2DE">
        <w:rPr>
          <w:sz w:val="20"/>
          <w:szCs w:val="20"/>
        </w:rPr>
        <w:t>|/</w:t>
      </w:r>
      <w:r w:rsidRPr="31C6B2DE">
        <w:rPr>
          <w:rFonts w:ascii="Cambria Math" w:hAnsi="Cambria Math" w:cs="Cambria Math"/>
          <w:sz w:val="20"/>
          <w:szCs w:val="20"/>
        </w:rPr>
        <w:t>𝑛</w:t>
      </w:r>
      <w:r w:rsidR="008E0523">
        <w:rPr>
          <w:rFonts w:ascii="Cambria Math" w:hAnsi="Cambria Math" w:cs="Cambria Math"/>
          <w:sz w:val="20"/>
          <w:szCs w:val="20"/>
        </w:rPr>
        <w:tab/>
      </w:r>
      <w:r w:rsidR="008E0523">
        <w:rPr>
          <w:rFonts w:ascii="Cambria Math" w:hAnsi="Cambria Math" w:cs="Cambria Math"/>
          <w:sz w:val="20"/>
          <w:szCs w:val="20"/>
        </w:rPr>
        <w:tab/>
      </w:r>
      <w:r w:rsidR="008E0523">
        <w:rPr>
          <w:rFonts w:ascii="Cambria Math" w:hAnsi="Cambria Math" w:cs="Cambria Math"/>
          <w:sz w:val="20"/>
          <w:szCs w:val="20"/>
        </w:rPr>
        <w:tab/>
      </w:r>
      <w:r w:rsidR="008E0523">
        <w:rPr>
          <w:rFonts w:ascii="Cambria Math" w:hAnsi="Cambria Math" w:cs="Cambria Math"/>
          <w:sz w:val="20"/>
          <w:szCs w:val="20"/>
        </w:rPr>
        <w:tab/>
      </w:r>
      <w:r w:rsidRPr="31C6B2DE">
        <w:rPr>
          <w:rFonts w:ascii="Cambria Math" w:hAnsi="Cambria Math" w:cs="Cambria Math"/>
          <w:sz w:val="20"/>
          <w:szCs w:val="20"/>
        </w:rPr>
        <w:t>(6)</w:t>
      </w:r>
    </w:p>
    <w:p w:rsidR="005D4901" w:rsidRPr="00065A50" w:rsidRDefault="001834BC" w:rsidP="31C6B2DE">
      <w:pPr>
        <w:spacing w:after="0" w:line="360" w:lineRule="auto"/>
        <w:ind w:left="0" w:right="-227" w:firstLine="0"/>
        <w:rPr>
          <w:sz w:val="20"/>
          <w:szCs w:val="20"/>
        </w:rPr>
      </w:pPr>
      <w:r w:rsidRPr="31C6B2DE">
        <w:rPr>
          <w:sz w:val="20"/>
          <w:szCs w:val="20"/>
        </w:rPr>
        <w:t>The mean-squared-error, MSE, is computed as</w:t>
      </w:r>
    </w:p>
    <w:p w:rsidR="005D4901" w:rsidRPr="00065A50" w:rsidRDefault="5899E624" w:rsidP="31C6B2DE">
      <w:pPr>
        <w:spacing w:after="0" w:line="360" w:lineRule="auto"/>
        <w:ind w:left="0" w:right="-227" w:firstLine="0"/>
        <w:rPr>
          <w:sz w:val="20"/>
          <w:szCs w:val="20"/>
        </w:rPr>
      </w:pPr>
      <w:r w:rsidRPr="31C6B2DE">
        <w:rPr>
          <w:sz w:val="20"/>
          <w:szCs w:val="20"/>
        </w:rPr>
        <w:t xml:space="preserve">                                                                  MSE = ∑ (</w:t>
      </w:r>
      <w:r w:rsidRPr="31C6B2DE">
        <w:rPr>
          <w:rFonts w:ascii="Cambria Math" w:hAnsi="Cambria Math" w:cs="Cambria Math"/>
          <w:sz w:val="20"/>
          <w:szCs w:val="20"/>
        </w:rPr>
        <w:t>𝑦</w:t>
      </w:r>
      <w:r w:rsidRPr="31C6B2DE">
        <w:rPr>
          <w:sz w:val="20"/>
          <w:szCs w:val="20"/>
          <w:vertAlign w:val="subscript"/>
        </w:rPr>
        <w:t>i</w:t>
      </w:r>
      <w:r w:rsidRPr="31C6B2DE">
        <w:rPr>
          <w:sz w:val="20"/>
          <w:szCs w:val="20"/>
        </w:rPr>
        <w:t xml:space="preserve"> −   </w:t>
      </w:r>
      <w:r w:rsidRPr="31C6B2DE">
        <w:rPr>
          <w:rFonts w:ascii="Cambria Math" w:hAnsi="Cambria Math" w:cs="Cambria Math"/>
          <w:sz w:val="20"/>
          <w:szCs w:val="20"/>
        </w:rPr>
        <w:t>𝑦</w:t>
      </w:r>
      <w:r w:rsidRPr="31C6B2DE">
        <w:rPr>
          <w:rFonts w:ascii="Nirmala UI" w:hAnsi="Nirmala UI" w:cs="Nirmala UI"/>
          <w:sz w:val="20"/>
          <w:szCs w:val="20"/>
          <w:vertAlign w:val="subscript"/>
        </w:rPr>
        <w:t>0i</w:t>
      </w:r>
      <w:r w:rsidRPr="31C6B2DE">
        <w:rPr>
          <w:sz w:val="20"/>
          <w:szCs w:val="20"/>
        </w:rPr>
        <w:t>)</w:t>
      </w:r>
      <w:r w:rsidRPr="31C6B2DE">
        <w:rPr>
          <w:rFonts w:ascii="Nirmala UI" w:hAnsi="Nirmala UI" w:cs="Nirmala UI"/>
          <w:sz w:val="20"/>
          <w:szCs w:val="20"/>
        </w:rPr>
        <w:t>/</w:t>
      </w:r>
      <w:r w:rsidRPr="31C6B2DE">
        <w:rPr>
          <w:rFonts w:ascii="Cambria Math" w:hAnsi="Cambria Math" w:cs="Cambria Math"/>
          <w:sz w:val="20"/>
          <w:szCs w:val="20"/>
        </w:rPr>
        <w:t>𝑛</w:t>
      </w:r>
      <w:r w:rsidR="008E0523">
        <w:rPr>
          <w:rFonts w:ascii="Cambria Math" w:hAnsi="Cambria Math" w:cs="Cambria Math"/>
          <w:sz w:val="20"/>
          <w:szCs w:val="20"/>
        </w:rPr>
        <w:tab/>
      </w:r>
      <w:r w:rsidR="008E0523">
        <w:rPr>
          <w:rFonts w:ascii="Cambria Math" w:hAnsi="Cambria Math" w:cs="Cambria Math"/>
          <w:sz w:val="20"/>
          <w:szCs w:val="20"/>
        </w:rPr>
        <w:tab/>
      </w:r>
      <w:r w:rsidR="008E0523">
        <w:rPr>
          <w:rFonts w:ascii="Cambria Math" w:hAnsi="Cambria Math" w:cs="Cambria Math"/>
          <w:sz w:val="20"/>
          <w:szCs w:val="20"/>
        </w:rPr>
        <w:tab/>
      </w:r>
      <w:r w:rsidR="008E0523">
        <w:rPr>
          <w:rFonts w:ascii="Cambria Math" w:hAnsi="Cambria Math" w:cs="Cambria Math"/>
          <w:sz w:val="20"/>
          <w:szCs w:val="20"/>
        </w:rPr>
        <w:tab/>
      </w:r>
      <w:r w:rsidRPr="31C6B2DE">
        <w:rPr>
          <w:rFonts w:ascii="Cambria Math" w:hAnsi="Cambria Math" w:cs="Cambria Math"/>
          <w:sz w:val="20"/>
          <w:szCs w:val="20"/>
        </w:rPr>
        <w:t>(7)</w:t>
      </w:r>
    </w:p>
    <w:p w:rsidR="005D4901" w:rsidRPr="00065A50" w:rsidRDefault="001834BC" w:rsidP="31C6B2DE">
      <w:pPr>
        <w:spacing w:after="0" w:line="360" w:lineRule="auto"/>
        <w:ind w:left="0" w:right="-227" w:firstLine="0"/>
        <w:rPr>
          <w:b/>
          <w:bCs/>
          <w:sz w:val="20"/>
          <w:szCs w:val="20"/>
          <w:vertAlign w:val="superscript"/>
        </w:rPr>
      </w:pPr>
      <w:r w:rsidRPr="31C6B2DE">
        <w:rPr>
          <w:sz w:val="20"/>
          <w:szCs w:val="20"/>
        </w:rPr>
        <w:t>The root-mean-squared-error, RMSE, is computed as</w:t>
      </w:r>
    </w:p>
    <w:p w:rsidR="005D4901" w:rsidRPr="00065A50" w:rsidRDefault="678ADD4D" w:rsidP="31C6B2DE">
      <w:pPr>
        <w:spacing w:after="0" w:line="360" w:lineRule="auto"/>
        <w:ind w:left="0" w:right="-227" w:firstLine="0"/>
        <w:rPr>
          <w:sz w:val="20"/>
          <w:szCs w:val="20"/>
        </w:rPr>
      </w:pPr>
      <w:r w:rsidRPr="31C6B2DE">
        <w:rPr>
          <w:sz w:val="20"/>
          <w:szCs w:val="20"/>
        </w:rPr>
        <w:t xml:space="preserve">                                                             RMSE = </w:t>
      </w:r>
      <w:r w:rsidRPr="31C6B2DE">
        <w:rPr>
          <w:rFonts w:ascii="Nirmala UI" w:hAnsi="Nirmala UI" w:cs="Nirmala UI"/>
          <w:sz w:val="20"/>
          <w:szCs w:val="20"/>
        </w:rPr>
        <w:t>(</w:t>
      </w:r>
      <w:r w:rsidRPr="31C6B2DE">
        <w:rPr>
          <w:sz w:val="20"/>
          <w:szCs w:val="20"/>
        </w:rPr>
        <w:t>∑ (</w:t>
      </w:r>
      <w:r w:rsidRPr="31C6B2DE">
        <w:rPr>
          <w:rFonts w:ascii="Cambria Math" w:hAnsi="Cambria Math" w:cs="Cambria Math"/>
          <w:sz w:val="20"/>
          <w:szCs w:val="20"/>
        </w:rPr>
        <w:t>𝑦</w:t>
      </w:r>
      <w:r w:rsidRPr="31C6B2DE">
        <w:rPr>
          <w:sz w:val="20"/>
          <w:szCs w:val="20"/>
          <w:vertAlign w:val="subscript"/>
        </w:rPr>
        <w:t>i</w:t>
      </w:r>
      <w:r w:rsidRPr="31C6B2DE">
        <w:rPr>
          <w:sz w:val="20"/>
          <w:szCs w:val="20"/>
        </w:rPr>
        <w:t xml:space="preserve"> – </w:t>
      </w:r>
      <w:r w:rsidRPr="31C6B2DE">
        <w:rPr>
          <w:rFonts w:ascii="Cambria Math" w:hAnsi="Cambria Math" w:cs="Cambria Math"/>
          <w:sz w:val="20"/>
          <w:szCs w:val="20"/>
        </w:rPr>
        <w:t>y</w:t>
      </w:r>
      <w:r w:rsidRPr="31C6B2DE">
        <w:rPr>
          <w:rFonts w:ascii="Cambria Math" w:hAnsi="Cambria Math" w:cs="Cambria Math"/>
          <w:sz w:val="20"/>
          <w:szCs w:val="20"/>
          <w:vertAlign w:val="subscript"/>
        </w:rPr>
        <w:t>0i</w:t>
      </w:r>
      <w:r w:rsidRPr="31C6B2DE">
        <w:rPr>
          <w:sz w:val="20"/>
          <w:szCs w:val="20"/>
        </w:rPr>
        <w:t>)</w:t>
      </w:r>
      <w:r w:rsidRPr="31C6B2DE">
        <w:rPr>
          <w:rFonts w:ascii="Nirmala UI" w:hAnsi="Nirmala UI" w:cs="Nirmala UI"/>
          <w:sz w:val="20"/>
          <w:szCs w:val="20"/>
          <w:vertAlign w:val="superscript"/>
        </w:rPr>
        <w:t>2</w:t>
      </w:r>
      <w:r w:rsidRPr="31C6B2DE">
        <w:rPr>
          <w:rFonts w:ascii="Nirmala UI" w:hAnsi="Nirmala UI" w:cs="Nirmala UI"/>
          <w:sz w:val="20"/>
          <w:szCs w:val="20"/>
        </w:rPr>
        <w:t>/</w:t>
      </w:r>
      <w:r w:rsidRPr="31C6B2DE">
        <w:rPr>
          <w:rFonts w:ascii="Cambria Math" w:hAnsi="Cambria Math" w:cs="Cambria Math"/>
          <w:sz w:val="20"/>
          <w:szCs w:val="20"/>
        </w:rPr>
        <w:t>𝑛</w:t>
      </w:r>
      <w:r w:rsidRPr="31C6B2DE">
        <w:rPr>
          <w:sz w:val="20"/>
          <w:szCs w:val="20"/>
        </w:rPr>
        <w:t xml:space="preserve"> )</w:t>
      </w:r>
      <w:r w:rsidRPr="31C6B2DE">
        <w:rPr>
          <w:sz w:val="20"/>
          <w:szCs w:val="20"/>
          <w:vertAlign w:val="superscript"/>
        </w:rPr>
        <w:t>0.5</w:t>
      </w:r>
      <w:r w:rsidR="008E0523">
        <w:rPr>
          <w:sz w:val="20"/>
          <w:szCs w:val="20"/>
        </w:rPr>
        <w:tab/>
      </w:r>
      <w:r w:rsidR="008E0523">
        <w:rPr>
          <w:sz w:val="20"/>
          <w:szCs w:val="20"/>
        </w:rPr>
        <w:tab/>
      </w:r>
      <w:r w:rsidR="008E0523">
        <w:rPr>
          <w:sz w:val="20"/>
          <w:szCs w:val="20"/>
        </w:rPr>
        <w:tab/>
      </w:r>
      <w:r w:rsidR="008E0523">
        <w:rPr>
          <w:sz w:val="20"/>
          <w:szCs w:val="20"/>
        </w:rPr>
        <w:tab/>
      </w:r>
      <w:r w:rsidRPr="31C6B2DE">
        <w:rPr>
          <w:sz w:val="20"/>
          <w:szCs w:val="20"/>
        </w:rPr>
        <w:t xml:space="preserve">(8) </w:t>
      </w:r>
    </w:p>
    <w:p w:rsidR="005D4901" w:rsidRPr="00065A50" w:rsidRDefault="001834BC" w:rsidP="31C6B2DE">
      <w:pPr>
        <w:spacing w:after="0" w:line="360" w:lineRule="auto"/>
        <w:ind w:left="0" w:right="-227" w:firstLine="0"/>
        <w:rPr>
          <w:b/>
          <w:bCs/>
          <w:sz w:val="24"/>
          <w:szCs w:val="24"/>
        </w:rPr>
      </w:pPr>
      <w:r w:rsidRPr="31C6B2DE">
        <w:rPr>
          <w:sz w:val="20"/>
          <w:szCs w:val="20"/>
        </w:rPr>
        <w:t>The maximum error is computed as</w:t>
      </w:r>
    </w:p>
    <w:p w:rsidR="005D4901" w:rsidRPr="00065A50" w:rsidRDefault="591E1846" w:rsidP="31C6B2DE">
      <w:pPr>
        <w:spacing w:after="0" w:line="360" w:lineRule="auto"/>
        <w:ind w:left="0" w:right="-227" w:firstLine="0"/>
        <w:rPr>
          <w:sz w:val="20"/>
          <w:szCs w:val="20"/>
        </w:rPr>
      </w:pPr>
      <w:r w:rsidRPr="31C6B2DE">
        <w:rPr>
          <w:sz w:val="20"/>
          <w:szCs w:val="20"/>
        </w:rPr>
        <w:t xml:space="preserve">                                                       Max. Error (</w:t>
      </w:r>
      <w:r w:rsidRPr="31C6B2DE">
        <w:rPr>
          <w:rFonts w:ascii="Cambria Math" w:hAnsi="Cambria Math" w:cs="Cambria Math"/>
          <w:sz w:val="20"/>
          <w:szCs w:val="20"/>
        </w:rPr>
        <w:t>𝑦</w:t>
      </w:r>
      <w:r w:rsidRPr="31C6B2DE">
        <w:rPr>
          <w:sz w:val="20"/>
          <w:szCs w:val="20"/>
        </w:rPr>
        <w:t xml:space="preserve">, </w:t>
      </w:r>
      <w:r w:rsidRPr="31C6B2DE">
        <w:rPr>
          <w:rFonts w:ascii="Cambria Math" w:hAnsi="Cambria Math" w:cs="Cambria Math"/>
          <w:sz w:val="20"/>
          <w:szCs w:val="20"/>
        </w:rPr>
        <w:t>𝑦</w:t>
      </w:r>
      <w:r w:rsidRPr="31C6B2DE">
        <w:rPr>
          <w:rFonts w:ascii="Nirmala UI" w:hAnsi="Nirmala UI" w:cs="Nirmala UI"/>
          <w:sz w:val="20"/>
          <w:szCs w:val="20"/>
          <w:vertAlign w:val="subscript"/>
        </w:rPr>
        <w:t>0</w:t>
      </w:r>
      <w:r w:rsidRPr="31C6B2DE">
        <w:rPr>
          <w:sz w:val="20"/>
          <w:szCs w:val="20"/>
        </w:rPr>
        <w:t>) = max. (|</w:t>
      </w:r>
      <w:r w:rsidRPr="31C6B2DE">
        <w:rPr>
          <w:rFonts w:ascii="Cambria Math" w:hAnsi="Cambria Math" w:cs="Cambria Math"/>
          <w:sz w:val="20"/>
          <w:szCs w:val="20"/>
        </w:rPr>
        <w:t>𝑦</w:t>
      </w:r>
      <w:r w:rsidRPr="31C6B2DE">
        <w:rPr>
          <w:sz w:val="20"/>
          <w:szCs w:val="20"/>
          <w:vertAlign w:val="subscript"/>
        </w:rPr>
        <w:t>i</w:t>
      </w:r>
      <w:r w:rsidRPr="31C6B2DE">
        <w:rPr>
          <w:sz w:val="20"/>
          <w:szCs w:val="20"/>
        </w:rPr>
        <w:t xml:space="preserve"> −   </w:t>
      </w:r>
      <w:r w:rsidRPr="31C6B2DE">
        <w:rPr>
          <w:rFonts w:ascii="Cambria Math" w:hAnsi="Cambria Math" w:cs="Cambria Math"/>
          <w:sz w:val="20"/>
          <w:szCs w:val="20"/>
        </w:rPr>
        <w:t>𝑦</w:t>
      </w:r>
      <w:r w:rsidRPr="31C6B2DE">
        <w:rPr>
          <w:rFonts w:ascii="Nirmala UI" w:hAnsi="Nirmala UI" w:cs="Nirmala UI"/>
          <w:sz w:val="20"/>
          <w:szCs w:val="20"/>
          <w:vertAlign w:val="subscript"/>
        </w:rPr>
        <w:t>0i</w:t>
      </w:r>
      <w:r w:rsidRPr="31C6B2DE">
        <w:rPr>
          <w:sz w:val="20"/>
          <w:szCs w:val="20"/>
        </w:rPr>
        <w:t>|)</w:t>
      </w:r>
      <w:r w:rsidR="008E0523">
        <w:rPr>
          <w:sz w:val="20"/>
          <w:szCs w:val="20"/>
        </w:rPr>
        <w:tab/>
      </w:r>
      <w:r w:rsidR="008E0523">
        <w:rPr>
          <w:sz w:val="20"/>
          <w:szCs w:val="20"/>
        </w:rPr>
        <w:tab/>
      </w:r>
      <w:r w:rsidR="008E0523">
        <w:rPr>
          <w:sz w:val="20"/>
          <w:szCs w:val="20"/>
        </w:rPr>
        <w:tab/>
      </w:r>
      <w:r w:rsidRPr="31C6B2DE">
        <w:rPr>
          <w:sz w:val="20"/>
          <w:szCs w:val="20"/>
        </w:rPr>
        <w:t>(9)</w:t>
      </w:r>
    </w:p>
    <w:p w:rsidR="005D4901" w:rsidRPr="00065A50" w:rsidRDefault="001834BC" w:rsidP="31C6B2DE">
      <w:pPr>
        <w:spacing w:after="0" w:line="360" w:lineRule="auto"/>
        <w:ind w:left="0" w:right="-227" w:firstLine="0"/>
        <w:rPr>
          <w:b/>
          <w:bCs/>
          <w:sz w:val="32"/>
          <w:szCs w:val="32"/>
        </w:rPr>
      </w:pPr>
      <w:r w:rsidRPr="31C6B2DE">
        <w:rPr>
          <w:sz w:val="20"/>
          <w:szCs w:val="20"/>
        </w:rPr>
        <w:t>The median error is computed as</w:t>
      </w:r>
    </w:p>
    <w:p w:rsidR="005D4901" w:rsidRPr="00657302" w:rsidRDefault="05136C6E" w:rsidP="00657302">
      <w:pPr>
        <w:spacing w:after="0" w:line="360" w:lineRule="auto"/>
        <w:ind w:left="0" w:right="-227" w:firstLine="0"/>
        <w:rPr>
          <w:b/>
          <w:bCs/>
          <w:sz w:val="32"/>
          <w:szCs w:val="32"/>
        </w:rPr>
      </w:pPr>
      <w:r w:rsidRPr="31C6B2DE">
        <w:rPr>
          <w:sz w:val="20"/>
          <w:szCs w:val="20"/>
        </w:rPr>
        <w:t>Med. Error (y, y</w:t>
      </w:r>
      <w:r w:rsidRPr="31C6B2DE">
        <w:rPr>
          <w:rFonts w:ascii="Nirmala UI" w:hAnsi="Nirmala UI" w:cs="Nirmala UI"/>
          <w:sz w:val="20"/>
          <w:szCs w:val="20"/>
          <w:vertAlign w:val="subscript"/>
        </w:rPr>
        <w:t>0</w:t>
      </w:r>
      <w:r w:rsidRPr="31C6B2DE">
        <w:rPr>
          <w:sz w:val="20"/>
          <w:szCs w:val="20"/>
        </w:rPr>
        <w:t>) = median (|y</w:t>
      </w:r>
      <w:r w:rsidRPr="31C6B2DE">
        <w:rPr>
          <w:rFonts w:ascii="Nirmala UI" w:hAnsi="Nirmala UI" w:cs="Nirmala UI"/>
          <w:sz w:val="20"/>
          <w:szCs w:val="20"/>
          <w:vertAlign w:val="subscript"/>
        </w:rPr>
        <w:t>i</w:t>
      </w:r>
      <w:r w:rsidRPr="31C6B2DE">
        <w:rPr>
          <w:sz w:val="20"/>
          <w:szCs w:val="20"/>
        </w:rPr>
        <w:t xml:space="preserve"> – y</w:t>
      </w:r>
      <w:r w:rsidRPr="31C6B2DE">
        <w:rPr>
          <w:rFonts w:ascii="Nirmala UI" w:hAnsi="Nirmala UI" w:cs="Nirmala UI"/>
          <w:sz w:val="20"/>
          <w:szCs w:val="20"/>
          <w:vertAlign w:val="subscript"/>
        </w:rPr>
        <w:t>01</w:t>
      </w:r>
      <w:r w:rsidRPr="31C6B2DE">
        <w:rPr>
          <w:sz w:val="20"/>
          <w:szCs w:val="20"/>
        </w:rPr>
        <w:t>|, ... , |y</w:t>
      </w:r>
      <w:r w:rsidRPr="31C6B2DE">
        <w:rPr>
          <w:rFonts w:ascii="Nirmala UI" w:hAnsi="Nirmala UI" w:cs="Nirmala UI"/>
          <w:sz w:val="20"/>
          <w:szCs w:val="20"/>
          <w:vertAlign w:val="subscript"/>
        </w:rPr>
        <w:t>n</w:t>
      </w:r>
      <w:r w:rsidRPr="31C6B2DE">
        <w:rPr>
          <w:sz w:val="20"/>
          <w:szCs w:val="20"/>
        </w:rPr>
        <w:t>– y</w:t>
      </w:r>
      <w:r w:rsidRPr="31C6B2DE">
        <w:rPr>
          <w:sz w:val="20"/>
          <w:szCs w:val="20"/>
          <w:vertAlign w:val="subscript"/>
        </w:rPr>
        <w:t>0n</w:t>
      </w:r>
      <w:r w:rsidRPr="31C6B2DE">
        <w:rPr>
          <w:sz w:val="20"/>
          <w:szCs w:val="20"/>
        </w:rPr>
        <w:t>)</w:t>
      </w:r>
      <w:r w:rsidR="731F8376" w:rsidRPr="31C6B2DE">
        <w:rPr>
          <w:sz w:val="20"/>
          <w:szCs w:val="20"/>
        </w:rPr>
        <w:t xml:space="preserve"> (10)</w:t>
      </w:r>
    </w:p>
    <w:p w:rsidR="005D4901" w:rsidRPr="00160F7C" w:rsidRDefault="00657302" w:rsidP="31C6B2DE">
      <w:pPr>
        <w:spacing w:after="291" w:line="360" w:lineRule="auto"/>
        <w:ind w:left="-5"/>
        <w:jc w:val="left"/>
        <w:rPr>
          <w:b/>
          <w:bCs/>
          <w:sz w:val="20"/>
          <w:szCs w:val="20"/>
        </w:rPr>
      </w:pPr>
      <w:r>
        <w:rPr>
          <w:b/>
          <w:bCs/>
          <w:sz w:val="20"/>
          <w:szCs w:val="20"/>
        </w:rPr>
        <w:lastRenderedPageBreak/>
        <w:t>2</w:t>
      </w:r>
      <w:r w:rsidR="002A4A62" w:rsidRPr="31C6B2DE">
        <w:rPr>
          <w:b/>
          <w:bCs/>
          <w:sz w:val="20"/>
          <w:szCs w:val="20"/>
        </w:rPr>
        <w:t>.</w:t>
      </w:r>
      <w:r>
        <w:rPr>
          <w:b/>
          <w:bCs/>
          <w:sz w:val="20"/>
          <w:szCs w:val="20"/>
        </w:rPr>
        <w:t>3</w:t>
      </w:r>
      <w:r w:rsidR="00D64F1E" w:rsidRPr="31C6B2DE">
        <w:rPr>
          <w:b/>
          <w:bCs/>
          <w:sz w:val="20"/>
          <w:szCs w:val="20"/>
        </w:rPr>
        <w:t>Biodiesel Production Yield Estimation</w:t>
      </w:r>
    </w:p>
    <w:p w:rsidR="005D4901" w:rsidRPr="00160F7C" w:rsidRDefault="00D64F1E" w:rsidP="31C6B2DE">
      <w:pPr>
        <w:spacing w:after="5" w:line="360" w:lineRule="auto"/>
        <w:rPr>
          <w:sz w:val="20"/>
          <w:szCs w:val="20"/>
        </w:rPr>
      </w:pPr>
      <w:r w:rsidRPr="31C6B2DE">
        <w:rPr>
          <w:sz w:val="20"/>
          <w:szCs w:val="20"/>
        </w:rPr>
        <w:t>The experimental data are from studies in which alkali (KOH) is used as a catalyst. Bi</w:t>
      </w:r>
      <w:r w:rsidR="00FD7CC8" w:rsidRPr="31C6B2DE">
        <w:rPr>
          <w:sz w:val="20"/>
          <w:szCs w:val="20"/>
        </w:rPr>
        <w:t>odiesel production from waste cooking</w:t>
      </w:r>
      <w:r w:rsidR="00100D3B" w:rsidRPr="31C6B2DE">
        <w:rPr>
          <w:sz w:val="20"/>
          <w:szCs w:val="20"/>
        </w:rPr>
        <w:t xml:space="preserve"> oil is done with</w:t>
      </w:r>
      <w:r w:rsidRPr="31C6B2DE">
        <w:rPr>
          <w:sz w:val="20"/>
          <w:szCs w:val="20"/>
        </w:rPr>
        <w:t xml:space="preserve"> two-st</w:t>
      </w:r>
      <w:r w:rsidR="00FD7CC8" w:rsidRPr="31C6B2DE">
        <w:rPr>
          <w:sz w:val="20"/>
          <w:szCs w:val="20"/>
        </w:rPr>
        <w:t xml:space="preserve">ep transesterification reaction. </w:t>
      </w:r>
      <w:r w:rsidRPr="31C6B2DE">
        <w:rPr>
          <w:sz w:val="20"/>
          <w:szCs w:val="20"/>
        </w:rPr>
        <w:t>The oil was pre-heated for 30 minutes at 110 °C to remove the moisture content. A certain amount of KOH pellets was dissolved in methanol to prepare various percentages of catalyst. The preheated oil was cooled to specific temperatures (30, 50, and 65 °C) before being mixed with a potassium methoxide (CH</w:t>
      </w:r>
      <w:r w:rsidRPr="31C6B2DE">
        <w:rPr>
          <w:sz w:val="20"/>
          <w:szCs w:val="20"/>
          <w:vertAlign w:val="subscript"/>
        </w:rPr>
        <w:t>3</w:t>
      </w:r>
      <w:r w:rsidRPr="31C6B2DE">
        <w:rPr>
          <w:sz w:val="20"/>
          <w:szCs w:val="20"/>
        </w:rPr>
        <w:t>KO) solution. In a 250 mL three-neck glass reactor, the CH</w:t>
      </w:r>
      <w:r w:rsidRPr="31C6B2DE">
        <w:rPr>
          <w:sz w:val="20"/>
          <w:szCs w:val="20"/>
          <w:vertAlign w:val="subscript"/>
        </w:rPr>
        <w:t>3</w:t>
      </w:r>
      <w:r w:rsidRPr="31C6B2DE">
        <w:rPr>
          <w:sz w:val="20"/>
          <w:szCs w:val="20"/>
        </w:rPr>
        <w:t>KO solution was mixed with the pre-heated oil and fixed over a magnetic stirrer with constant stirring at the above specific temperature. The mixture was then held at three</w:t>
      </w:r>
      <w:r w:rsidR="008A73B3">
        <w:rPr>
          <w:sz w:val="20"/>
          <w:szCs w:val="20"/>
        </w:rPr>
        <w:t xml:space="preserve"> </w:t>
      </w:r>
      <w:r w:rsidRPr="31C6B2DE">
        <w:rPr>
          <w:sz w:val="20"/>
          <w:szCs w:val="20"/>
        </w:rPr>
        <w:t>different reaction times (30, 45 and 60 min). The above procedure was repeated three times to ensure the removal of contaminants from the biodiesel. Following that, the biodiesel was heated for 1 hour at 100 °C to allow residual water to evaporate. The fraction with 0.1 N sulphuric acid was used to quantify the biodi</w:t>
      </w:r>
      <w:r w:rsidR="00B445E4" w:rsidRPr="31C6B2DE">
        <w:rPr>
          <w:sz w:val="20"/>
          <w:szCs w:val="20"/>
        </w:rPr>
        <w:t>esel titration of biodiesel</w:t>
      </w:r>
      <w:r w:rsidRPr="31C6B2DE">
        <w:rPr>
          <w:sz w:val="20"/>
          <w:szCs w:val="20"/>
        </w:rPr>
        <w:t xml:space="preserve">. Standard procedures were used for the physicochemical characterization of </w:t>
      </w:r>
      <w:r w:rsidR="00B445E4" w:rsidRPr="31C6B2DE">
        <w:rPr>
          <w:sz w:val="20"/>
          <w:szCs w:val="20"/>
        </w:rPr>
        <w:t>oil and biodiesel</w:t>
      </w:r>
      <w:r w:rsidR="00FD7CC8" w:rsidRPr="31C6B2DE">
        <w:rPr>
          <w:sz w:val="20"/>
          <w:szCs w:val="20"/>
        </w:rPr>
        <w:t>. O</w:t>
      </w:r>
      <w:r w:rsidRPr="31C6B2DE">
        <w:rPr>
          <w:sz w:val="20"/>
          <w:szCs w:val="20"/>
        </w:rPr>
        <w:t xml:space="preserve">il was analysed to </w:t>
      </w:r>
      <w:r w:rsidR="527C7553" w:rsidRPr="31C6B2DE">
        <w:rPr>
          <w:sz w:val="20"/>
          <w:szCs w:val="20"/>
        </w:rPr>
        <w:t>figure out</w:t>
      </w:r>
      <w:r w:rsidRPr="31C6B2DE">
        <w:rPr>
          <w:sz w:val="20"/>
          <w:szCs w:val="20"/>
        </w:rPr>
        <w:t xml:space="preserve"> the fatty acid consti</w:t>
      </w:r>
      <w:r w:rsidR="00B445E4" w:rsidRPr="31C6B2DE">
        <w:rPr>
          <w:sz w:val="20"/>
          <w:szCs w:val="20"/>
        </w:rPr>
        <w:t>tuents</w:t>
      </w:r>
      <w:r w:rsidRPr="31C6B2DE">
        <w:rPr>
          <w:sz w:val="20"/>
          <w:szCs w:val="20"/>
        </w:rPr>
        <w:t>. For the design of experiments in this case, central composite design (CCD) was considered. CCD can be performed in two ways: face-</w:t>
      </w:r>
      <w:r w:rsidR="00902990" w:rsidRPr="31C6B2DE">
        <w:rPr>
          <w:sz w:val="20"/>
          <w:szCs w:val="20"/>
        </w:rPr>
        <w:t>centred</w:t>
      </w:r>
      <w:r w:rsidRPr="31C6B2DE">
        <w:rPr>
          <w:sz w:val="20"/>
          <w:szCs w:val="20"/>
        </w:rPr>
        <w:t xml:space="preserve"> central composite design (FCCD) and rotatable </w:t>
      </w:r>
      <w:r w:rsidR="00E222BE" w:rsidRPr="31C6B2DE">
        <w:rPr>
          <w:sz w:val="20"/>
          <w:szCs w:val="20"/>
        </w:rPr>
        <w:t xml:space="preserve">central composite design (RCCD). </w:t>
      </w:r>
      <w:r w:rsidRPr="31C6B2DE">
        <w:rPr>
          <w:sz w:val="20"/>
          <w:szCs w:val="20"/>
        </w:rPr>
        <w:t xml:space="preserve">In this case, FCCD is used to </w:t>
      </w:r>
      <w:r w:rsidR="3FCEA556" w:rsidRPr="31C6B2DE">
        <w:rPr>
          <w:sz w:val="20"/>
          <w:szCs w:val="20"/>
        </w:rPr>
        <w:t>decide</w:t>
      </w:r>
      <w:r w:rsidRPr="31C6B2DE">
        <w:rPr>
          <w:sz w:val="20"/>
          <w:szCs w:val="20"/>
        </w:rPr>
        <w:t xml:space="preserve"> the effect of various process parameters on the </w:t>
      </w:r>
      <w:r w:rsidR="4288A3A0" w:rsidRPr="31C6B2DE">
        <w:rPr>
          <w:sz w:val="20"/>
          <w:szCs w:val="20"/>
        </w:rPr>
        <w:t>largest</w:t>
      </w:r>
      <w:r w:rsidRPr="31C6B2DE">
        <w:rPr>
          <w:sz w:val="20"/>
          <w:szCs w:val="20"/>
        </w:rPr>
        <w:t xml:space="preserve"> biodiesel yield. Two levels and four factors with five different centred point values were considered for the experiment's design</w:t>
      </w:r>
      <w:r w:rsidR="00B445E4" w:rsidRPr="31C6B2DE">
        <w:rPr>
          <w:sz w:val="20"/>
          <w:szCs w:val="20"/>
        </w:rPr>
        <w:t xml:space="preserve">. The discussed </w:t>
      </w:r>
      <w:r w:rsidRPr="31C6B2DE">
        <w:rPr>
          <w:sz w:val="20"/>
          <w:szCs w:val="20"/>
        </w:rPr>
        <w:t>process parameters c</w:t>
      </w:r>
      <w:r w:rsidR="00100D3B" w:rsidRPr="31C6B2DE">
        <w:rPr>
          <w:sz w:val="20"/>
          <w:szCs w:val="20"/>
        </w:rPr>
        <w:t>hosen for the experiments</w:t>
      </w:r>
      <w:r w:rsidRPr="31C6B2DE">
        <w:rPr>
          <w:sz w:val="20"/>
          <w:szCs w:val="20"/>
        </w:rPr>
        <w:t xml:space="preserve"> are reaction time, methanol/oil molar ratio (M), reaction </w:t>
      </w:r>
      <w:bookmarkStart w:id="7" w:name="_GoBack"/>
      <w:bookmarkEnd w:id="7"/>
      <w:r w:rsidRPr="31C6B2DE">
        <w:rPr>
          <w:sz w:val="20"/>
          <w:szCs w:val="20"/>
        </w:rPr>
        <w:t>temperature, and catalyst weight percentage.</w:t>
      </w:r>
    </w:p>
    <w:p w:rsidR="024D52B8" w:rsidRDefault="024D52B8" w:rsidP="024D52B8">
      <w:pPr>
        <w:spacing w:after="5" w:line="360" w:lineRule="auto"/>
        <w:rPr>
          <w:sz w:val="24"/>
          <w:szCs w:val="24"/>
        </w:rPr>
      </w:pPr>
    </w:p>
    <w:p w:rsidR="00FF1AB2" w:rsidRPr="00657302" w:rsidRDefault="4BC61FC2" w:rsidP="00657302">
      <w:pPr>
        <w:pStyle w:val="Heading2"/>
        <w:spacing w:after="205"/>
        <w:ind w:left="10" w:firstLine="0"/>
        <w:jc w:val="left"/>
        <w:rPr>
          <w:b/>
          <w:bCs/>
          <w:sz w:val="24"/>
          <w:szCs w:val="24"/>
        </w:rPr>
      </w:pPr>
      <w:r w:rsidRPr="31C6B2DE">
        <w:rPr>
          <w:b/>
          <w:bCs/>
          <w:sz w:val="24"/>
          <w:szCs w:val="24"/>
        </w:rPr>
        <w:t xml:space="preserve">4. </w:t>
      </w:r>
      <w:r w:rsidR="00FE1AA0" w:rsidRPr="31C6B2DE">
        <w:rPr>
          <w:b/>
          <w:bCs/>
          <w:sz w:val="24"/>
          <w:szCs w:val="24"/>
        </w:rPr>
        <w:t>RESULTS AND DISCUSSION</w:t>
      </w:r>
    </w:p>
    <w:p w:rsidR="00FF1AB2" w:rsidRPr="00FF1AB2" w:rsidRDefault="00FF721A" w:rsidP="31C6B2DE">
      <w:pPr>
        <w:spacing w:after="104" w:line="360" w:lineRule="auto"/>
        <w:ind w:left="20" w:right="340"/>
        <w:rPr>
          <w:sz w:val="20"/>
          <w:szCs w:val="20"/>
        </w:rPr>
      </w:pPr>
      <w:r w:rsidRPr="31C6B2DE">
        <w:rPr>
          <w:sz w:val="20"/>
          <w:szCs w:val="20"/>
        </w:rPr>
        <w:t>Evaluating the performance of different experimentation with model is must to get the best one for prediction. T</w:t>
      </w:r>
      <w:r w:rsidR="00FF1AB2" w:rsidRPr="31C6B2DE">
        <w:rPr>
          <w:sz w:val="20"/>
          <w:szCs w:val="20"/>
        </w:rPr>
        <w:t xml:space="preserve">his chapter includes the information about </w:t>
      </w:r>
      <w:r w:rsidRPr="31C6B2DE">
        <w:rPr>
          <w:sz w:val="20"/>
          <w:szCs w:val="20"/>
        </w:rPr>
        <w:t xml:space="preserve">how much </w:t>
      </w:r>
      <w:r w:rsidR="57C5FB2E" w:rsidRPr="31C6B2DE">
        <w:rPr>
          <w:sz w:val="20"/>
          <w:szCs w:val="20"/>
        </w:rPr>
        <w:t>these parameters</w:t>
      </w:r>
      <w:r w:rsidRPr="31C6B2DE">
        <w:rPr>
          <w:sz w:val="20"/>
          <w:szCs w:val="20"/>
        </w:rPr>
        <w:t xml:space="preserve"> are correlated with each other and the</w:t>
      </w:r>
      <w:r w:rsidR="00FF1AB2" w:rsidRPr="31C6B2DE">
        <w:rPr>
          <w:sz w:val="20"/>
          <w:szCs w:val="20"/>
        </w:rPr>
        <w:t xml:space="preserve"> performance of </w:t>
      </w:r>
      <w:r w:rsidRPr="31C6B2DE">
        <w:rPr>
          <w:sz w:val="20"/>
          <w:szCs w:val="20"/>
        </w:rPr>
        <w:t xml:space="preserve">different machine learning algorithms using this process parameters for predicting the biodiesel yield.  This chapter also includes the </w:t>
      </w:r>
      <w:r w:rsidR="00780ACA" w:rsidRPr="31C6B2DE">
        <w:rPr>
          <w:sz w:val="20"/>
          <w:szCs w:val="20"/>
        </w:rPr>
        <w:t xml:space="preserve">best process parameters to achieve the </w:t>
      </w:r>
      <w:r w:rsidR="4E1CF2B5" w:rsidRPr="31C6B2DE">
        <w:rPr>
          <w:sz w:val="20"/>
          <w:szCs w:val="20"/>
        </w:rPr>
        <w:t>largest</w:t>
      </w:r>
      <w:r w:rsidR="00780ACA" w:rsidRPr="31C6B2DE">
        <w:rPr>
          <w:sz w:val="20"/>
          <w:szCs w:val="20"/>
        </w:rPr>
        <w:t xml:space="preserve"> biodiesel yield. </w:t>
      </w:r>
    </w:p>
    <w:p w:rsidR="00FE1AA0" w:rsidRPr="00FF1AB2" w:rsidRDefault="00FF1AB2" w:rsidP="024D52B8">
      <w:pPr>
        <w:spacing w:after="104" w:line="265" w:lineRule="auto"/>
        <w:jc w:val="left"/>
        <w:rPr>
          <w:b/>
          <w:bCs/>
          <w:sz w:val="24"/>
          <w:szCs w:val="24"/>
          <w:shd w:val="clear" w:color="auto" w:fill="FFFFFF"/>
        </w:rPr>
      </w:pPr>
      <w:r w:rsidRPr="31C6B2DE">
        <w:rPr>
          <w:b/>
          <w:bCs/>
          <w:sz w:val="20"/>
          <w:szCs w:val="20"/>
        </w:rPr>
        <w:t>4.</w:t>
      </w:r>
      <w:r w:rsidR="00657302">
        <w:rPr>
          <w:b/>
          <w:bCs/>
          <w:sz w:val="20"/>
          <w:szCs w:val="20"/>
        </w:rPr>
        <w:t>1</w:t>
      </w:r>
      <w:r w:rsidRPr="31C6B2DE">
        <w:rPr>
          <w:b/>
          <w:bCs/>
          <w:sz w:val="20"/>
          <w:szCs w:val="20"/>
          <w:shd w:val="clear" w:color="auto" w:fill="FFFFFF"/>
        </w:rPr>
        <w:t>Effect of Process Parameters</w:t>
      </w:r>
    </w:p>
    <w:p w:rsidR="005D4901" w:rsidRDefault="00160F7C" w:rsidP="31C6B2DE">
      <w:pPr>
        <w:spacing w:after="20" w:line="360" w:lineRule="auto"/>
        <w:ind w:left="20" w:right="341"/>
        <w:rPr>
          <w:sz w:val="20"/>
          <w:szCs w:val="20"/>
        </w:rPr>
      </w:pPr>
      <w:r w:rsidRPr="31C6B2DE">
        <w:rPr>
          <w:sz w:val="20"/>
          <w:szCs w:val="20"/>
        </w:rPr>
        <w:t xml:space="preserve">Figure </w:t>
      </w:r>
      <w:r w:rsidR="00B445E4" w:rsidRPr="31C6B2DE">
        <w:rPr>
          <w:sz w:val="20"/>
          <w:szCs w:val="20"/>
        </w:rPr>
        <w:t>4.</w:t>
      </w:r>
      <w:r w:rsidR="00FE1AA0" w:rsidRPr="31C6B2DE">
        <w:rPr>
          <w:sz w:val="20"/>
          <w:szCs w:val="20"/>
        </w:rPr>
        <w:t xml:space="preserve">1 and </w:t>
      </w:r>
      <w:r w:rsidRPr="31C6B2DE">
        <w:rPr>
          <w:sz w:val="20"/>
          <w:szCs w:val="20"/>
        </w:rPr>
        <w:t>depict the training data in the form of scatter plots. Because the experimental design was based on a central composite design, the process parameters for biodiesel production are seen to be distributed primarily across three levels in each case. The scatter plot of yield versus methanol/oil molar ratio (M) shows that the yield increases as M increases. However, the effect of various levels of process parameters is inconclusive in the other three scatter plots of yield versus process parameters. The yield histogram shows that the median of all experimentally calculated yields is around 96%.</w:t>
      </w:r>
    </w:p>
    <w:p w:rsidR="00B86209" w:rsidRDefault="00B86209" w:rsidP="00FF1AB2">
      <w:pPr>
        <w:spacing w:after="20" w:line="360" w:lineRule="auto"/>
        <w:ind w:left="293" w:right="341"/>
        <w:rPr>
          <w:sz w:val="24"/>
          <w:szCs w:val="24"/>
        </w:rPr>
      </w:pPr>
      <w:r w:rsidRPr="00B86209">
        <w:rPr>
          <w:noProof/>
          <w:sz w:val="24"/>
          <w:szCs w:val="24"/>
          <w:lang w:val="en-US" w:eastAsia="en-US"/>
        </w:rPr>
        <w:lastRenderedPageBreak/>
        <w:drawing>
          <wp:inline distT="0" distB="0" distL="0" distR="0">
            <wp:extent cx="5836285" cy="3606800"/>
            <wp:effectExtent l="0" t="0" r="0" b="0"/>
            <wp:docPr id="8" name="Picture 8" descr="C:\Users\LENOVO\AppData\Local\Microsoft\Windows\INetCache\Content.MSO\D01BE3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Local\Microsoft\Windows\INetCache\Content.MSO\D01BE327.tmp"/>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36285" cy="3606800"/>
                    </a:xfrm>
                    <a:prstGeom prst="rect">
                      <a:avLst/>
                    </a:prstGeom>
                    <a:noFill/>
                    <a:ln>
                      <a:noFill/>
                    </a:ln>
                  </pic:spPr>
                </pic:pic>
              </a:graphicData>
            </a:graphic>
          </wp:inline>
        </w:drawing>
      </w:r>
    </w:p>
    <w:p w:rsidR="00065A50" w:rsidRPr="00A52A4D" w:rsidRDefault="00B86209" w:rsidP="31C6B2DE">
      <w:pPr>
        <w:spacing w:after="0" w:line="360" w:lineRule="auto"/>
        <w:ind w:left="0" w:firstLine="0"/>
        <w:jc w:val="center"/>
        <w:rPr>
          <w:sz w:val="20"/>
          <w:szCs w:val="20"/>
        </w:rPr>
      </w:pPr>
      <w:r w:rsidRPr="31C6B2DE">
        <w:rPr>
          <w:sz w:val="20"/>
          <w:szCs w:val="20"/>
        </w:rPr>
        <w:t xml:space="preserve">Fig 4.1 </w:t>
      </w:r>
      <w:r w:rsidRPr="31C6B2DE">
        <w:rPr>
          <w:sz w:val="20"/>
          <w:szCs w:val="20"/>
          <w:shd w:val="clear" w:color="auto" w:fill="FFFFFF"/>
        </w:rPr>
        <w:t>Scatter plot of the various process parameters and yield.</w:t>
      </w:r>
    </w:p>
    <w:p w:rsidR="005D4901" w:rsidRDefault="00160F7C" w:rsidP="31C6B2DE">
      <w:pPr>
        <w:spacing w:after="0" w:line="360" w:lineRule="auto"/>
        <w:ind w:left="283" w:firstLine="0"/>
        <w:rPr>
          <w:sz w:val="20"/>
          <w:szCs w:val="20"/>
        </w:rPr>
      </w:pPr>
      <w:r w:rsidRPr="31C6B2DE">
        <w:rPr>
          <w:sz w:val="20"/>
          <w:szCs w:val="20"/>
        </w:rPr>
        <w:t xml:space="preserve">Figure </w:t>
      </w:r>
      <w:r w:rsidR="00100D3B" w:rsidRPr="31C6B2DE">
        <w:rPr>
          <w:sz w:val="20"/>
          <w:szCs w:val="20"/>
        </w:rPr>
        <w:t>4.</w:t>
      </w:r>
      <w:r w:rsidRPr="31C6B2DE">
        <w:rPr>
          <w:sz w:val="20"/>
          <w:szCs w:val="20"/>
        </w:rPr>
        <w:t>2 investigates the relationship between various process parameters and yield. The process parameters have a negligible correlation, confirming the lack of multicollinearity. The methanol/oil molar ratio (M) has a moderately strong positive correlation w</w:t>
      </w:r>
      <w:r w:rsidR="00100D3B" w:rsidRPr="31C6B2DE">
        <w:rPr>
          <w:sz w:val="20"/>
          <w:szCs w:val="20"/>
        </w:rPr>
        <w:t>ith yield (0.6</w:t>
      </w:r>
      <w:r w:rsidR="008A73B3">
        <w:rPr>
          <w:sz w:val="20"/>
          <w:szCs w:val="20"/>
        </w:rPr>
        <w:t>6)</w:t>
      </w:r>
      <w:r w:rsidR="00100D3B" w:rsidRPr="31C6B2DE">
        <w:rPr>
          <w:sz w:val="20"/>
          <w:szCs w:val="20"/>
        </w:rPr>
        <w:t>. The yield</w:t>
      </w:r>
      <w:r w:rsidRPr="31C6B2DE">
        <w:rPr>
          <w:sz w:val="20"/>
          <w:szCs w:val="20"/>
        </w:rPr>
        <w:t xml:space="preserve"> has a negligible relationship with catalyst weight and reaction time. This </w:t>
      </w:r>
      <w:r w:rsidR="21E0144F" w:rsidRPr="31C6B2DE">
        <w:rPr>
          <w:sz w:val="20"/>
          <w:szCs w:val="20"/>
        </w:rPr>
        <w:t>shows</w:t>
      </w:r>
      <w:r w:rsidRPr="31C6B2DE">
        <w:rPr>
          <w:sz w:val="20"/>
          <w:szCs w:val="20"/>
        </w:rPr>
        <w:t xml:space="preserve"> that, on average, low temperatures will not result in a high biodiesel yield. As a result of the analysis of the experimental data on biodiesel yield, as shown in Figures </w:t>
      </w:r>
      <w:r w:rsidR="00E222BE" w:rsidRPr="31C6B2DE">
        <w:rPr>
          <w:sz w:val="20"/>
          <w:szCs w:val="20"/>
        </w:rPr>
        <w:t>4.</w:t>
      </w:r>
      <w:r w:rsidRPr="31C6B2DE">
        <w:rPr>
          <w:sz w:val="20"/>
          <w:szCs w:val="20"/>
        </w:rPr>
        <w:t xml:space="preserve">1 and </w:t>
      </w:r>
      <w:r w:rsidR="00E222BE" w:rsidRPr="31C6B2DE">
        <w:rPr>
          <w:sz w:val="20"/>
          <w:szCs w:val="20"/>
        </w:rPr>
        <w:t>4.</w:t>
      </w:r>
      <w:r w:rsidRPr="31C6B2DE">
        <w:rPr>
          <w:sz w:val="20"/>
          <w:szCs w:val="20"/>
        </w:rPr>
        <w:t>2, a bru</w:t>
      </w:r>
      <w:r w:rsidR="00100D3B" w:rsidRPr="31C6B2DE">
        <w:rPr>
          <w:sz w:val="20"/>
          <w:szCs w:val="20"/>
        </w:rPr>
        <w:t xml:space="preserve">te force approach to </w:t>
      </w:r>
      <w:r w:rsidR="581166CD" w:rsidRPr="31C6B2DE">
        <w:rPr>
          <w:sz w:val="20"/>
          <w:szCs w:val="20"/>
        </w:rPr>
        <w:t>decide</w:t>
      </w:r>
      <w:r w:rsidRPr="31C6B2DE">
        <w:rPr>
          <w:sz w:val="20"/>
          <w:szCs w:val="20"/>
        </w:rPr>
        <w:t xml:space="preserve"> the best process parameter combination to maximise yield will be extremely costly. This </w:t>
      </w:r>
      <w:r w:rsidR="19398472" w:rsidRPr="31C6B2DE">
        <w:rPr>
          <w:sz w:val="20"/>
          <w:szCs w:val="20"/>
        </w:rPr>
        <w:t>proves</w:t>
      </w:r>
      <w:r w:rsidRPr="31C6B2DE">
        <w:rPr>
          <w:sz w:val="20"/>
          <w:szCs w:val="20"/>
        </w:rPr>
        <w:t xml:space="preserve"> the importance of advanced machine learning algorithms in developing predictive models to quantify yield as a function of process parameters.</w:t>
      </w:r>
    </w:p>
    <w:p w:rsidR="00B86209" w:rsidRDefault="00A8346D" w:rsidP="00FF1AB2">
      <w:pPr>
        <w:spacing w:after="0" w:line="360" w:lineRule="auto"/>
        <w:ind w:left="283" w:firstLine="0"/>
        <w:jc w:val="center"/>
        <w:rPr>
          <w:sz w:val="24"/>
          <w:szCs w:val="24"/>
        </w:rPr>
      </w:pPr>
      <w:r w:rsidRPr="00A8346D">
        <w:rPr>
          <w:noProof/>
          <w:sz w:val="24"/>
          <w:szCs w:val="24"/>
          <w:lang w:val="en-US" w:eastAsia="en-US"/>
        </w:rPr>
        <w:drawing>
          <wp:inline distT="0" distB="0" distL="0" distR="0">
            <wp:extent cx="4204103" cy="2224011"/>
            <wp:effectExtent l="19050" t="0" r="5947" b="0"/>
            <wp:docPr id="15" name="Picture 15" descr="C:\Users\LENOVO\AppData\Local\Microsoft\Windows\INetCache\Content.MSO\452D43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AppData\Local\Microsoft\Windows\INetCache\Content.MSO\452D4363.tmp"/>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11980" cy="2228178"/>
                    </a:xfrm>
                    <a:prstGeom prst="rect">
                      <a:avLst/>
                    </a:prstGeom>
                    <a:noFill/>
                    <a:ln>
                      <a:noFill/>
                    </a:ln>
                  </pic:spPr>
                </pic:pic>
              </a:graphicData>
            </a:graphic>
          </wp:inline>
        </w:drawing>
      </w:r>
    </w:p>
    <w:p w:rsidR="0041009F" w:rsidRDefault="0076287F" w:rsidP="00FF4AA3">
      <w:pPr>
        <w:spacing w:after="0" w:line="360" w:lineRule="auto"/>
        <w:ind w:left="283" w:firstLine="0"/>
        <w:jc w:val="center"/>
        <w:rPr>
          <w:b/>
          <w:sz w:val="24"/>
          <w:szCs w:val="24"/>
        </w:rPr>
      </w:pPr>
      <w:r w:rsidRPr="31C6B2DE">
        <w:rPr>
          <w:sz w:val="20"/>
          <w:szCs w:val="20"/>
        </w:rPr>
        <w:t>Fig 4.2 Correlation between the variou</w:t>
      </w:r>
      <w:r w:rsidR="0041009F" w:rsidRPr="31C6B2DE">
        <w:rPr>
          <w:sz w:val="20"/>
          <w:szCs w:val="20"/>
        </w:rPr>
        <w:t>s process parameters and yield.</w:t>
      </w:r>
    </w:p>
    <w:p w:rsidR="00F066AC" w:rsidRDefault="00F066AC" w:rsidP="31C6B2DE">
      <w:pPr>
        <w:spacing w:after="0" w:line="360" w:lineRule="auto"/>
        <w:ind w:left="0" w:firstLine="0"/>
        <w:jc w:val="left"/>
        <w:rPr>
          <w:b/>
          <w:bCs/>
          <w:sz w:val="20"/>
          <w:szCs w:val="20"/>
          <w:shd w:val="clear" w:color="auto" w:fill="FFFFFF"/>
        </w:rPr>
      </w:pPr>
      <w:r w:rsidRPr="31C6B2DE">
        <w:rPr>
          <w:b/>
          <w:bCs/>
          <w:sz w:val="20"/>
          <w:szCs w:val="20"/>
        </w:rPr>
        <w:lastRenderedPageBreak/>
        <w:t>4.</w:t>
      </w:r>
      <w:r w:rsidR="00657302">
        <w:rPr>
          <w:b/>
          <w:bCs/>
          <w:sz w:val="20"/>
          <w:szCs w:val="20"/>
        </w:rPr>
        <w:t>2</w:t>
      </w:r>
      <w:r w:rsidRPr="31C6B2DE">
        <w:rPr>
          <w:b/>
          <w:bCs/>
          <w:sz w:val="20"/>
          <w:szCs w:val="20"/>
          <w:shd w:val="clear" w:color="auto" w:fill="FFFFFF"/>
        </w:rPr>
        <w:t>Linear Regression Predictive Model</w:t>
      </w:r>
    </w:p>
    <w:p w:rsidR="007A4F37" w:rsidRDefault="00F066AC" w:rsidP="31C6B2DE">
      <w:pPr>
        <w:spacing w:after="0" w:line="360" w:lineRule="auto"/>
        <w:ind w:left="0" w:firstLine="0"/>
        <w:rPr>
          <w:sz w:val="24"/>
          <w:szCs w:val="24"/>
        </w:rPr>
      </w:pPr>
      <w:r w:rsidRPr="31C6B2DE">
        <w:rPr>
          <w:sz w:val="20"/>
          <w:szCs w:val="20"/>
        </w:rPr>
        <w:t>Based on the</w:t>
      </w:r>
      <w:r w:rsidR="009B7191" w:rsidRPr="31C6B2DE">
        <w:rPr>
          <w:sz w:val="20"/>
          <w:szCs w:val="20"/>
        </w:rPr>
        <w:t xml:space="preserve"> sample</w:t>
      </w:r>
      <w:r w:rsidRPr="31C6B2DE">
        <w:rPr>
          <w:sz w:val="20"/>
          <w:szCs w:val="20"/>
        </w:rPr>
        <w:t xml:space="preserve"> training data, a linear regression predictive model of the yield % </w:t>
      </w:r>
      <w:r w:rsidR="008A73B3">
        <w:rPr>
          <w:sz w:val="20"/>
          <w:szCs w:val="20"/>
        </w:rPr>
        <w:t xml:space="preserve">was </w:t>
      </w:r>
      <w:r w:rsidRPr="31C6B2DE">
        <w:rPr>
          <w:sz w:val="20"/>
          <w:szCs w:val="20"/>
        </w:rPr>
        <w:t>developed. An empirical relation describing the yield % as a function of the methanol/oil molar ratio (</w:t>
      </w:r>
      <w:r w:rsidRPr="31C6B2DE">
        <w:rPr>
          <w:rFonts w:ascii="Cambria Math" w:hAnsi="Cambria Math" w:cs="Cambria Math"/>
          <w:sz w:val="20"/>
          <w:szCs w:val="20"/>
        </w:rPr>
        <w:t>𝑀</w:t>
      </w:r>
      <w:r w:rsidRPr="31C6B2DE">
        <w:rPr>
          <w:sz w:val="20"/>
          <w:szCs w:val="20"/>
          <w:vertAlign w:val="subscript"/>
        </w:rPr>
        <w:t>r</w:t>
      </w:r>
      <w:r w:rsidRPr="31C6B2DE">
        <w:rPr>
          <w:sz w:val="20"/>
          <w:szCs w:val="20"/>
        </w:rPr>
        <w:t>), catalyst weight (</w:t>
      </w:r>
      <w:r w:rsidRPr="31C6B2DE">
        <w:rPr>
          <w:rFonts w:ascii="Cambria Math" w:hAnsi="Cambria Math" w:cs="Cambria Math"/>
          <w:sz w:val="20"/>
          <w:szCs w:val="20"/>
        </w:rPr>
        <w:t>𝑊</w:t>
      </w:r>
      <w:r w:rsidRPr="31C6B2DE">
        <w:rPr>
          <w:sz w:val="20"/>
          <w:szCs w:val="20"/>
          <w:vertAlign w:val="subscript"/>
        </w:rPr>
        <w:t>c</w:t>
      </w:r>
      <w:r w:rsidRPr="31C6B2DE">
        <w:rPr>
          <w:sz w:val="20"/>
          <w:szCs w:val="20"/>
        </w:rPr>
        <w:t>), temperature (</w:t>
      </w:r>
      <w:r w:rsidRPr="31C6B2DE">
        <w:rPr>
          <w:rFonts w:ascii="Cambria Math" w:hAnsi="Cambria Math" w:cs="Cambria Math"/>
          <w:sz w:val="20"/>
          <w:szCs w:val="20"/>
        </w:rPr>
        <w:t>𝑇</w:t>
      </w:r>
      <w:r w:rsidRPr="31C6B2DE">
        <w:rPr>
          <w:sz w:val="20"/>
          <w:szCs w:val="20"/>
        </w:rPr>
        <w:t>) and reaction time (</w:t>
      </w:r>
      <w:r w:rsidRPr="31C6B2DE">
        <w:rPr>
          <w:rFonts w:ascii="Cambria Math" w:hAnsi="Cambria Math" w:cs="Cambria Math"/>
          <w:sz w:val="20"/>
          <w:szCs w:val="20"/>
        </w:rPr>
        <w:t>𝑇</w:t>
      </w:r>
      <w:r w:rsidRPr="31C6B2DE">
        <w:rPr>
          <w:sz w:val="20"/>
          <w:szCs w:val="20"/>
          <w:vertAlign w:val="subscript"/>
        </w:rPr>
        <w:t>r</w:t>
      </w:r>
      <w:r w:rsidRPr="31C6B2DE">
        <w:rPr>
          <w:sz w:val="20"/>
          <w:szCs w:val="20"/>
        </w:rPr>
        <w:t>) is developed as shown in Equation.</w:t>
      </w:r>
    </w:p>
    <w:p w:rsidR="00353ED9" w:rsidRDefault="08B5941B" w:rsidP="31C6B2DE">
      <w:pPr>
        <w:spacing w:after="0" w:line="360" w:lineRule="auto"/>
        <w:ind w:left="0" w:firstLine="0"/>
        <w:rPr>
          <w:sz w:val="20"/>
          <w:szCs w:val="20"/>
          <w:vertAlign w:val="subscript"/>
        </w:rPr>
      </w:pPr>
      <w:r w:rsidRPr="31C6B2DE">
        <w:rPr>
          <w:rFonts w:ascii="Cambria Math" w:hAnsi="Cambria Math" w:cs="Cambria Math"/>
          <w:sz w:val="20"/>
          <w:szCs w:val="20"/>
        </w:rPr>
        <w:t xml:space="preserve">                                                              𝑌𝑖𝑒𝑙𝑑</w:t>
      </w:r>
      <w:r w:rsidRPr="31C6B2DE">
        <w:rPr>
          <w:sz w:val="20"/>
          <w:szCs w:val="20"/>
        </w:rPr>
        <w:t xml:space="preserve"> % = </w:t>
      </w:r>
      <w:r w:rsidRPr="31C6B2DE">
        <w:rPr>
          <w:rFonts w:ascii="Cambria Math" w:hAnsi="Cambria Math" w:cs="Cambria Math"/>
          <w:sz w:val="20"/>
          <w:szCs w:val="20"/>
        </w:rPr>
        <w:t>𝛽</w:t>
      </w:r>
      <w:r w:rsidRPr="31C6B2DE">
        <w:rPr>
          <w:sz w:val="20"/>
          <w:szCs w:val="20"/>
          <w:vertAlign w:val="subscript"/>
        </w:rPr>
        <w:t>0</w:t>
      </w:r>
      <w:r w:rsidRPr="31C6B2DE">
        <w:rPr>
          <w:sz w:val="20"/>
          <w:szCs w:val="20"/>
        </w:rPr>
        <w:t xml:space="preserve"> + </w:t>
      </w:r>
      <w:r w:rsidRPr="31C6B2DE">
        <w:rPr>
          <w:rFonts w:ascii="Cambria Math" w:hAnsi="Cambria Math" w:cs="Cambria Math"/>
          <w:sz w:val="20"/>
          <w:szCs w:val="20"/>
        </w:rPr>
        <w:t>𝛽</w:t>
      </w:r>
      <w:r w:rsidRPr="31C6B2DE">
        <w:rPr>
          <w:rFonts w:ascii="Nirmala UI" w:hAnsi="Nirmala UI" w:cs="Nirmala UI"/>
          <w:sz w:val="20"/>
          <w:szCs w:val="20"/>
          <w:vertAlign w:val="subscript"/>
        </w:rPr>
        <w:t>1</w:t>
      </w:r>
      <w:r w:rsidRPr="31C6B2DE">
        <w:rPr>
          <w:rFonts w:ascii="Cambria Math" w:hAnsi="Cambria Math" w:cs="Cambria Math"/>
          <w:sz w:val="20"/>
          <w:szCs w:val="20"/>
        </w:rPr>
        <w:t>𝑀</w:t>
      </w:r>
      <w:r w:rsidRPr="31C6B2DE">
        <w:rPr>
          <w:sz w:val="20"/>
          <w:szCs w:val="20"/>
          <w:vertAlign w:val="subscript"/>
        </w:rPr>
        <w:t>r</w:t>
      </w:r>
      <w:r w:rsidRPr="31C6B2DE">
        <w:rPr>
          <w:sz w:val="20"/>
          <w:szCs w:val="20"/>
        </w:rPr>
        <w:t xml:space="preserve"> + </w:t>
      </w:r>
      <w:r w:rsidRPr="31C6B2DE">
        <w:rPr>
          <w:rFonts w:ascii="Cambria Math" w:hAnsi="Cambria Math" w:cs="Cambria Math"/>
          <w:sz w:val="20"/>
          <w:szCs w:val="20"/>
        </w:rPr>
        <w:t>𝛽</w:t>
      </w:r>
      <w:r w:rsidRPr="31C6B2DE">
        <w:rPr>
          <w:rFonts w:ascii="Nirmala UI" w:hAnsi="Nirmala UI" w:cs="Nirmala UI"/>
          <w:sz w:val="20"/>
          <w:szCs w:val="20"/>
          <w:vertAlign w:val="subscript"/>
        </w:rPr>
        <w:t>2</w:t>
      </w:r>
      <w:r w:rsidRPr="31C6B2DE">
        <w:rPr>
          <w:rFonts w:ascii="Cambria Math" w:hAnsi="Cambria Math" w:cs="Cambria Math"/>
          <w:sz w:val="20"/>
          <w:szCs w:val="20"/>
        </w:rPr>
        <w:t>W</w:t>
      </w:r>
      <w:r w:rsidRPr="31C6B2DE">
        <w:rPr>
          <w:rFonts w:ascii="Cambria Math" w:hAnsi="Cambria Math" w:cs="Cambria Math"/>
          <w:sz w:val="20"/>
          <w:szCs w:val="20"/>
          <w:vertAlign w:val="subscript"/>
        </w:rPr>
        <w:t>c</w:t>
      </w:r>
      <w:r w:rsidRPr="31C6B2DE">
        <w:rPr>
          <w:rFonts w:ascii="Cambria Math" w:hAnsi="Cambria Math" w:cs="Cambria Math"/>
          <w:sz w:val="20"/>
          <w:szCs w:val="20"/>
        </w:rPr>
        <w:t>+ β</w:t>
      </w:r>
      <w:r w:rsidRPr="31C6B2DE">
        <w:rPr>
          <w:rFonts w:ascii="Cambria Math" w:hAnsi="Cambria Math" w:cs="Cambria Math"/>
          <w:sz w:val="20"/>
          <w:szCs w:val="20"/>
          <w:vertAlign w:val="subscript"/>
        </w:rPr>
        <w:t>3</w:t>
      </w:r>
      <w:r w:rsidRPr="31C6B2DE">
        <w:rPr>
          <w:rFonts w:ascii="Cambria Math" w:hAnsi="Cambria Math" w:cs="Cambria Math"/>
          <w:sz w:val="20"/>
          <w:szCs w:val="20"/>
        </w:rPr>
        <w:t>T+ β</w:t>
      </w:r>
      <w:r w:rsidRPr="31C6B2DE">
        <w:rPr>
          <w:rFonts w:ascii="Cambria Math" w:hAnsi="Cambria Math" w:cs="Cambria Math"/>
          <w:sz w:val="20"/>
          <w:szCs w:val="20"/>
          <w:vertAlign w:val="subscript"/>
        </w:rPr>
        <w:t>4</w:t>
      </w:r>
      <w:r w:rsidRPr="31C6B2DE">
        <w:rPr>
          <w:rFonts w:ascii="Cambria Math" w:hAnsi="Cambria Math" w:cs="Cambria Math"/>
          <w:sz w:val="20"/>
          <w:szCs w:val="20"/>
        </w:rPr>
        <w:t>T</w:t>
      </w:r>
      <w:r w:rsidRPr="31C6B2DE">
        <w:rPr>
          <w:rFonts w:ascii="Cambria Math" w:hAnsi="Cambria Math" w:cs="Cambria Math"/>
          <w:sz w:val="20"/>
          <w:szCs w:val="20"/>
          <w:vertAlign w:val="subscript"/>
        </w:rPr>
        <w:t>r</w:t>
      </w:r>
      <w:r w:rsidR="009C4C1C">
        <w:rPr>
          <w:rFonts w:ascii="Cambria Math" w:hAnsi="Cambria Math" w:cs="Cambria Math"/>
          <w:sz w:val="20"/>
          <w:szCs w:val="20"/>
          <w:vertAlign w:val="subscript"/>
        </w:rPr>
        <w:t xml:space="preserve">                                                                                    </w:t>
      </w:r>
      <w:r w:rsidR="5FBCED63" w:rsidRPr="31C6B2DE">
        <w:rPr>
          <w:rFonts w:ascii="Cambria Math" w:hAnsi="Cambria Math" w:cs="Cambria Math"/>
          <w:sz w:val="20"/>
          <w:szCs w:val="20"/>
        </w:rPr>
        <w:t>(11)</w:t>
      </w:r>
    </w:p>
    <w:p w:rsidR="007A4F37" w:rsidRDefault="002B2006" w:rsidP="31C6B2DE">
      <w:pPr>
        <w:spacing w:after="0" w:line="360" w:lineRule="auto"/>
        <w:ind w:left="0" w:firstLine="0"/>
        <w:rPr>
          <w:sz w:val="20"/>
          <w:szCs w:val="20"/>
        </w:rPr>
      </w:pPr>
      <w:r w:rsidRPr="31C6B2DE">
        <w:rPr>
          <w:sz w:val="20"/>
          <w:szCs w:val="20"/>
        </w:rPr>
        <w:t>Figure 4.3 shows the predictive performance of the linear regression predictive model</w:t>
      </w:r>
      <w:r w:rsidR="008A73B3">
        <w:rPr>
          <w:sz w:val="20"/>
          <w:szCs w:val="20"/>
        </w:rPr>
        <w:t>. T</w:t>
      </w:r>
      <w:r w:rsidRPr="31C6B2DE">
        <w:rPr>
          <w:sz w:val="20"/>
          <w:szCs w:val="20"/>
        </w:rPr>
        <w:t>he actual yield % is plotted against linear regression predictive model-based predicted yield</w:t>
      </w:r>
      <w:r w:rsidR="009C4C1C">
        <w:rPr>
          <w:sz w:val="20"/>
          <w:szCs w:val="20"/>
        </w:rPr>
        <w:t xml:space="preserve"> (%)</w:t>
      </w:r>
      <w:r w:rsidRPr="31C6B2DE">
        <w:rPr>
          <w:sz w:val="20"/>
          <w:szCs w:val="20"/>
        </w:rPr>
        <w:t xml:space="preserve">. The best line fit for the data points is generated and the </w:t>
      </w:r>
      <w:r w:rsidRPr="31C6B2DE">
        <w:rPr>
          <w:rFonts w:ascii="Cambria Math" w:hAnsi="Cambria Math" w:cs="Cambria Math"/>
          <w:sz w:val="20"/>
          <w:szCs w:val="20"/>
        </w:rPr>
        <w:t>𝑅</w:t>
      </w:r>
      <w:r w:rsidRPr="31C6B2DE">
        <w:rPr>
          <w:rFonts w:ascii="Nirmala UI" w:hAnsi="Nirmala UI" w:cs="Nirmala UI"/>
          <w:sz w:val="20"/>
          <w:szCs w:val="20"/>
          <w:vertAlign w:val="superscript"/>
        </w:rPr>
        <w:t>2</w:t>
      </w:r>
      <w:r w:rsidRPr="31C6B2DE">
        <w:rPr>
          <w:sz w:val="20"/>
          <w:szCs w:val="20"/>
        </w:rPr>
        <w:t xml:space="preserve"> is calculated which</w:t>
      </w:r>
      <w:ins w:id="8" w:author="Lenovo" w:date="2023-11-11T15:45:00Z">
        <w:r w:rsidR="009C4C1C">
          <w:rPr>
            <w:sz w:val="20"/>
            <w:szCs w:val="20"/>
          </w:rPr>
          <w:t xml:space="preserve"> </w:t>
        </w:r>
      </w:ins>
      <w:r w:rsidR="009C4C1C">
        <w:rPr>
          <w:sz w:val="20"/>
          <w:szCs w:val="20"/>
        </w:rPr>
        <w:t>denotes</w:t>
      </w:r>
      <w:r w:rsidRPr="31C6B2DE">
        <w:rPr>
          <w:sz w:val="20"/>
          <w:szCs w:val="20"/>
        </w:rPr>
        <w:t xml:space="preserve"> the goodness of fit of the predictive model on the training data. It is seen that the predictive power of the linear regression predictive model is moderate, with a </w:t>
      </w:r>
      <w:r w:rsidRPr="31C6B2DE">
        <w:rPr>
          <w:rFonts w:ascii="Cambria Math" w:hAnsi="Cambria Math" w:cs="Cambria Math"/>
          <w:sz w:val="20"/>
          <w:szCs w:val="20"/>
        </w:rPr>
        <w:t>𝑅</w:t>
      </w:r>
      <w:r w:rsidRPr="31C6B2DE">
        <w:rPr>
          <w:rFonts w:ascii="Nirmala UI" w:hAnsi="Nirmala UI" w:cs="Nirmala UI"/>
          <w:sz w:val="20"/>
          <w:szCs w:val="20"/>
          <w:vertAlign w:val="superscript"/>
        </w:rPr>
        <w:t>2</w:t>
      </w:r>
      <w:r w:rsidR="009B7191" w:rsidRPr="31C6B2DE">
        <w:rPr>
          <w:sz w:val="20"/>
          <w:szCs w:val="20"/>
        </w:rPr>
        <w:t xml:space="preserve">of about </w:t>
      </w:r>
      <w:r w:rsidR="009C4C1C">
        <w:rPr>
          <w:sz w:val="20"/>
          <w:szCs w:val="20"/>
        </w:rPr>
        <w:t>0.52. I</w:t>
      </w:r>
      <w:r w:rsidRPr="31C6B2DE">
        <w:rPr>
          <w:sz w:val="20"/>
          <w:szCs w:val="20"/>
        </w:rPr>
        <w:t xml:space="preserve">t is seen that </w:t>
      </w:r>
      <w:r w:rsidR="009B7191" w:rsidRPr="31C6B2DE">
        <w:rPr>
          <w:sz w:val="20"/>
          <w:szCs w:val="20"/>
        </w:rPr>
        <w:t>the predicted data points are quite far from the actual data points leads</w:t>
      </w:r>
      <w:r w:rsidR="009C4C1C">
        <w:rPr>
          <w:sz w:val="20"/>
          <w:szCs w:val="20"/>
        </w:rPr>
        <w:t xml:space="preserve"> </w:t>
      </w:r>
      <w:r w:rsidR="009B7191" w:rsidRPr="31C6B2DE">
        <w:rPr>
          <w:sz w:val="20"/>
          <w:szCs w:val="20"/>
        </w:rPr>
        <w:t xml:space="preserve">to higher value of residual and make the model less reliable. </w:t>
      </w:r>
    </w:p>
    <w:p w:rsidR="002B2006" w:rsidRDefault="0049168B" w:rsidP="007A4F37">
      <w:pPr>
        <w:spacing w:after="0" w:line="360" w:lineRule="auto"/>
        <w:ind w:left="0" w:firstLine="0"/>
        <w:jc w:val="center"/>
        <w:rPr>
          <w:b/>
          <w:sz w:val="24"/>
          <w:szCs w:val="24"/>
        </w:rPr>
      </w:pPr>
      <w:r>
        <w:rPr>
          <w:b/>
          <w:noProof/>
          <w:lang w:val="en-US" w:eastAsia="en-US"/>
        </w:rPr>
        <w:drawing>
          <wp:inline distT="0" distB="0" distL="0" distR="0">
            <wp:extent cx="2713579" cy="1268532"/>
            <wp:effectExtent l="19050" t="0" r="0" b="0"/>
            <wp:docPr id="20" name="Picture 20" descr="C:\Users\LENOVO\AppData\Local\Microsoft\Windows\INetCache\Content.MSO\773357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MSO\77335749.tmp"/>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17316" cy="1270279"/>
                    </a:xfrm>
                    <a:prstGeom prst="rect">
                      <a:avLst/>
                    </a:prstGeom>
                    <a:noFill/>
                    <a:ln>
                      <a:noFill/>
                    </a:ln>
                  </pic:spPr>
                </pic:pic>
              </a:graphicData>
            </a:graphic>
          </wp:inline>
        </w:drawing>
      </w:r>
    </w:p>
    <w:p w:rsidR="002B2006" w:rsidRDefault="002B2006" w:rsidP="31C6B2DE">
      <w:pPr>
        <w:spacing w:after="0" w:line="360" w:lineRule="auto"/>
        <w:ind w:left="283" w:firstLine="0"/>
        <w:jc w:val="center"/>
        <w:rPr>
          <w:sz w:val="20"/>
          <w:szCs w:val="20"/>
          <w:shd w:val="clear" w:color="auto" w:fill="FFFFFF"/>
        </w:rPr>
      </w:pPr>
      <w:r w:rsidRPr="31C6B2DE">
        <w:rPr>
          <w:sz w:val="20"/>
          <w:szCs w:val="20"/>
        </w:rPr>
        <w:t xml:space="preserve">Fig 4.3 </w:t>
      </w:r>
      <w:r w:rsidR="00AC59A4" w:rsidRPr="31C6B2DE">
        <w:rPr>
          <w:sz w:val="20"/>
          <w:szCs w:val="20"/>
          <w:shd w:val="clear" w:color="auto" w:fill="FFFFFF"/>
        </w:rPr>
        <w:t>Predictive performance of the linear regression predictive model</w:t>
      </w:r>
    </w:p>
    <w:p w:rsidR="00AC59A4" w:rsidRDefault="00AC59A4" w:rsidP="31C6B2DE">
      <w:pPr>
        <w:spacing w:after="0" w:line="360" w:lineRule="auto"/>
        <w:ind w:left="0" w:firstLine="0"/>
        <w:rPr>
          <w:b/>
          <w:bCs/>
          <w:sz w:val="20"/>
          <w:szCs w:val="20"/>
          <w:shd w:val="clear" w:color="auto" w:fill="FFFFFF"/>
        </w:rPr>
      </w:pPr>
      <w:r w:rsidRPr="31C6B2DE">
        <w:rPr>
          <w:b/>
          <w:bCs/>
          <w:sz w:val="20"/>
          <w:szCs w:val="20"/>
          <w:shd w:val="clear" w:color="auto" w:fill="FFFFFF"/>
        </w:rPr>
        <w:t>4.3 Random Forest Regression Predictive Model</w:t>
      </w:r>
    </w:p>
    <w:p w:rsidR="00D6297C" w:rsidRPr="00107270" w:rsidRDefault="009B7191" w:rsidP="31C6B2DE">
      <w:pPr>
        <w:spacing w:after="0" w:line="360" w:lineRule="auto"/>
        <w:ind w:left="0" w:firstLine="0"/>
        <w:rPr>
          <w:sz w:val="20"/>
          <w:szCs w:val="20"/>
        </w:rPr>
      </w:pPr>
      <w:r w:rsidRPr="31C6B2DE">
        <w:rPr>
          <w:sz w:val="20"/>
          <w:szCs w:val="20"/>
        </w:rPr>
        <w:t>Using the training data, random forest regression predictive models are developed to quantify the yield % as a function of methanol/oil molar ratio (</w:t>
      </w:r>
      <w:r w:rsidRPr="31C6B2DE">
        <w:rPr>
          <w:rFonts w:ascii="Cambria Math" w:hAnsi="Cambria Math" w:cs="Cambria Math"/>
          <w:sz w:val="20"/>
          <w:szCs w:val="20"/>
        </w:rPr>
        <w:t>𝑀</w:t>
      </w:r>
      <w:r w:rsidR="00D6297C" w:rsidRPr="31C6B2DE">
        <w:rPr>
          <w:sz w:val="20"/>
          <w:szCs w:val="20"/>
          <w:vertAlign w:val="subscript"/>
        </w:rPr>
        <w:t>r</w:t>
      </w:r>
      <w:r w:rsidRPr="31C6B2DE">
        <w:rPr>
          <w:sz w:val="20"/>
          <w:szCs w:val="20"/>
        </w:rPr>
        <w:t>), catalyst weight (</w:t>
      </w:r>
      <w:r w:rsidRPr="31C6B2DE">
        <w:rPr>
          <w:rFonts w:ascii="Cambria Math" w:hAnsi="Cambria Math" w:cs="Cambria Math"/>
          <w:sz w:val="20"/>
          <w:szCs w:val="20"/>
        </w:rPr>
        <w:t>𝑊</w:t>
      </w:r>
      <w:r w:rsidR="00D6297C" w:rsidRPr="31C6B2DE">
        <w:rPr>
          <w:sz w:val="20"/>
          <w:szCs w:val="20"/>
        </w:rPr>
        <w:t>c</w:t>
      </w:r>
      <w:r w:rsidRPr="31C6B2DE">
        <w:rPr>
          <w:sz w:val="20"/>
          <w:szCs w:val="20"/>
        </w:rPr>
        <w:t>), temperature (</w:t>
      </w:r>
      <w:r w:rsidRPr="31C6B2DE">
        <w:rPr>
          <w:rFonts w:ascii="Cambria Math" w:hAnsi="Cambria Math" w:cs="Cambria Math"/>
          <w:sz w:val="20"/>
          <w:szCs w:val="20"/>
        </w:rPr>
        <w:t>𝑇</w:t>
      </w:r>
      <w:r w:rsidRPr="31C6B2DE">
        <w:rPr>
          <w:sz w:val="20"/>
          <w:szCs w:val="20"/>
        </w:rPr>
        <w:t>) and reaction time (</w:t>
      </w:r>
      <w:r w:rsidRPr="31C6B2DE">
        <w:rPr>
          <w:rFonts w:ascii="Cambria Math" w:hAnsi="Cambria Math" w:cs="Cambria Math"/>
          <w:sz w:val="20"/>
          <w:szCs w:val="20"/>
        </w:rPr>
        <w:t>𝑇</w:t>
      </w:r>
      <w:r w:rsidR="00D6297C" w:rsidRPr="31C6B2DE">
        <w:rPr>
          <w:sz w:val="20"/>
          <w:szCs w:val="20"/>
          <w:vertAlign w:val="subscript"/>
        </w:rPr>
        <w:t>r</w:t>
      </w:r>
      <w:r w:rsidRPr="31C6B2DE">
        <w:rPr>
          <w:sz w:val="20"/>
          <w:szCs w:val="20"/>
        </w:rPr>
        <w:t xml:space="preserve">). </w:t>
      </w:r>
      <w:r w:rsidR="00547B4E" w:rsidRPr="31C6B2DE">
        <w:rPr>
          <w:sz w:val="20"/>
          <w:szCs w:val="20"/>
        </w:rPr>
        <w:t>Figure 4.4</w:t>
      </w:r>
      <w:r w:rsidR="00D6297C" w:rsidRPr="31C6B2DE">
        <w:rPr>
          <w:sz w:val="20"/>
          <w:szCs w:val="20"/>
        </w:rPr>
        <w:t xml:space="preserve"> shows the predictive pattern of the selected random forest predictive model plotted between the actual yield% and the predicted yield%. A high </w:t>
      </w:r>
      <w:r w:rsidR="00D6297C" w:rsidRPr="31C6B2DE">
        <w:rPr>
          <w:rFonts w:ascii="Cambria Math" w:hAnsi="Cambria Math" w:cs="Cambria Math"/>
          <w:sz w:val="20"/>
          <w:szCs w:val="20"/>
        </w:rPr>
        <w:t>𝑅</w:t>
      </w:r>
      <w:r w:rsidR="00D6297C" w:rsidRPr="31C6B2DE">
        <w:rPr>
          <w:sz w:val="20"/>
          <w:szCs w:val="20"/>
          <w:vertAlign w:val="superscript"/>
        </w:rPr>
        <w:t xml:space="preserve">2 </w:t>
      </w:r>
      <w:r w:rsidR="00D6297C" w:rsidRPr="31C6B2DE">
        <w:rPr>
          <w:sz w:val="20"/>
          <w:szCs w:val="20"/>
        </w:rPr>
        <w:t xml:space="preserve">of approximately 98.6 % is achieved with random forest predictive model. Most of the data points are seen to lie on the identity line, </w:t>
      </w:r>
      <w:r w:rsidR="4BBDC781" w:rsidRPr="31C6B2DE">
        <w:rPr>
          <w:sz w:val="20"/>
          <w:szCs w:val="20"/>
        </w:rPr>
        <w:t>showing</w:t>
      </w:r>
      <w:r w:rsidR="00D6297C" w:rsidRPr="31C6B2DE">
        <w:rPr>
          <w:sz w:val="20"/>
          <w:szCs w:val="20"/>
        </w:rPr>
        <w:t xml:space="preserve"> the high correlation between actual and predicted results. The error in random forest predictive model is much lower than the linear regression predictive model which makes it more reliable than any other model. </w:t>
      </w:r>
    </w:p>
    <w:p w:rsidR="00D6297C" w:rsidRDefault="0049168B" w:rsidP="007A4F37">
      <w:pPr>
        <w:spacing w:after="0" w:line="360" w:lineRule="auto"/>
        <w:ind w:left="283" w:firstLine="0"/>
        <w:jc w:val="center"/>
        <w:rPr>
          <w:szCs w:val="23"/>
        </w:rPr>
      </w:pPr>
      <w:r>
        <w:rPr>
          <w:noProof/>
          <w:lang w:val="en-US" w:eastAsia="en-US"/>
        </w:rPr>
        <w:drawing>
          <wp:inline distT="0" distB="0" distL="0" distR="0">
            <wp:extent cx="2696023" cy="1220962"/>
            <wp:effectExtent l="19050" t="0" r="9077" b="0"/>
            <wp:docPr id="22" name="Picture 22" descr="C:\Users\LENOVO\AppData\Local\Microsoft\Windows\INetCache\Content.MSO\70F31C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98646" cy="1222150"/>
                    </a:xfrm>
                    <a:prstGeom prst="rect">
                      <a:avLst/>
                    </a:prstGeom>
                  </pic:spPr>
                </pic:pic>
              </a:graphicData>
            </a:graphic>
          </wp:inline>
        </w:drawing>
      </w:r>
    </w:p>
    <w:p w:rsidR="009B7191" w:rsidRDefault="00D6297C" w:rsidP="009D2733">
      <w:pPr>
        <w:spacing w:after="0" w:line="360" w:lineRule="auto"/>
        <w:ind w:left="283" w:firstLine="0"/>
        <w:jc w:val="center"/>
        <w:rPr>
          <w:sz w:val="20"/>
          <w:szCs w:val="20"/>
          <w:shd w:val="clear" w:color="auto" w:fill="FFFFFF"/>
        </w:rPr>
      </w:pPr>
      <w:r w:rsidRPr="31C6B2DE">
        <w:rPr>
          <w:sz w:val="20"/>
          <w:szCs w:val="20"/>
        </w:rPr>
        <w:t xml:space="preserve">Fig 4.4 </w:t>
      </w:r>
      <w:r w:rsidRPr="31C6B2DE">
        <w:rPr>
          <w:sz w:val="20"/>
          <w:szCs w:val="20"/>
          <w:shd w:val="clear" w:color="auto" w:fill="FFFFFF"/>
        </w:rPr>
        <w:t>Predictive performance of the random forest regression predictive model</w:t>
      </w:r>
    </w:p>
    <w:p w:rsidR="00D6297C" w:rsidRDefault="00D6297C" w:rsidP="31C6B2DE">
      <w:pPr>
        <w:spacing w:after="0" w:line="360" w:lineRule="auto"/>
        <w:ind w:left="283" w:firstLine="0"/>
        <w:rPr>
          <w:b/>
          <w:bCs/>
          <w:sz w:val="20"/>
          <w:szCs w:val="20"/>
          <w:shd w:val="clear" w:color="auto" w:fill="FFFFFF"/>
        </w:rPr>
      </w:pPr>
      <w:r w:rsidRPr="31C6B2DE">
        <w:rPr>
          <w:b/>
          <w:bCs/>
          <w:sz w:val="20"/>
          <w:szCs w:val="20"/>
          <w:shd w:val="clear" w:color="auto" w:fill="FFFFFF"/>
        </w:rPr>
        <w:t xml:space="preserve">4.4 AdaBoost </w:t>
      </w:r>
      <w:r w:rsidR="00902990" w:rsidRPr="31C6B2DE">
        <w:rPr>
          <w:b/>
          <w:bCs/>
          <w:sz w:val="20"/>
          <w:szCs w:val="20"/>
          <w:shd w:val="clear" w:color="auto" w:fill="FFFFFF"/>
        </w:rPr>
        <w:t xml:space="preserve">Regression </w:t>
      </w:r>
      <w:r w:rsidRPr="31C6B2DE">
        <w:rPr>
          <w:b/>
          <w:bCs/>
          <w:sz w:val="20"/>
          <w:szCs w:val="20"/>
          <w:shd w:val="clear" w:color="auto" w:fill="FFFFFF"/>
        </w:rPr>
        <w:t>Predictive Model</w:t>
      </w:r>
    </w:p>
    <w:p w:rsidR="00D6297C" w:rsidRDefault="00D6297C" w:rsidP="009B7191">
      <w:pPr>
        <w:spacing w:after="0" w:line="360" w:lineRule="auto"/>
        <w:ind w:left="283" w:firstLine="0"/>
        <w:rPr>
          <w:sz w:val="24"/>
          <w:szCs w:val="24"/>
        </w:rPr>
      </w:pPr>
      <w:r w:rsidRPr="31C6B2DE">
        <w:rPr>
          <w:sz w:val="20"/>
          <w:szCs w:val="20"/>
        </w:rPr>
        <w:t xml:space="preserve">AdaBoost regression predictive model is developed using </w:t>
      </w:r>
      <w:r w:rsidR="00107270" w:rsidRPr="31C6B2DE">
        <w:rPr>
          <w:sz w:val="20"/>
          <w:szCs w:val="20"/>
        </w:rPr>
        <w:t>data</w:t>
      </w:r>
      <w:r w:rsidR="009C4C1C">
        <w:rPr>
          <w:sz w:val="20"/>
          <w:szCs w:val="20"/>
        </w:rPr>
        <w:t>.</w:t>
      </w:r>
      <w:r w:rsidRPr="31C6B2DE">
        <w:rPr>
          <w:sz w:val="20"/>
          <w:szCs w:val="20"/>
        </w:rPr>
        <w:t xml:space="preserve"> </w:t>
      </w:r>
      <w:r w:rsidR="00107270" w:rsidRPr="31C6B2DE">
        <w:rPr>
          <w:sz w:val="20"/>
          <w:szCs w:val="20"/>
        </w:rPr>
        <w:t>Figure 4.5</w:t>
      </w:r>
      <w:r w:rsidRPr="31C6B2DE">
        <w:rPr>
          <w:sz w:val="20"/>
          <w:szCs w:val="20"/>
        </w:rPr>
        <w:t xml:space="preserve"> shows that </w:t>
      </w:r>
      <w:r w:rsidR="00107270" w:rsidRPr="31C6B2DE">
        <w:rPr>
          <w:sz w:val="20"/>
          <w:szCs w:val="20"/>
        </w:rPr>
        <w:t>the predicted data points are near to the actual data points</w:t>
      </w:r>
      <w:ins w:id="9" w:author="Microsoft account" w:date="2023-11-05T23:54:00Z">
        <w:r w:rsidR="00353ED9">
          <w:rPr>
            <w:sz w:val="20"/>
            <w:szCs w:val="20"/>
          </w:rPr>
          <w:t>.</w:t>
        </w:r>
      </w:ins>
      <w:r w:rsidR="009C4C1C">
        <w:rPr>
          <w:sz w:val="20"/>
          <w:szCs w:val="20"/>
        </w:rPr>
        <w:t xml:space="preserve"> T</w:t>
      </w:r>
      <w:r w:rsidRPr="31C6B2DE">
        <w:rPr>
          <w:sz w:val="20"/>
          <w:szCs w:val="20"/>
        </w:rPr>
        <w:t xml:space="preserve">he </w:t>
      </w:r>
      <w:r w:rsidRPr="31C6B2DE">
        <w:rPr>
          <w:rFonts w:ascii="Cambria Math" w:hAnsi="Cambria Math" w:cs="Cambria Math"/>
          <w:sz w:val="20"/>
          <w:szCs w:val="20"/>
        </w:rPr>
        <w:t>𝑅</w:t>
      </w:r>
      <w:r w:rsidR="00107270" w:rsidRPr="31C6B2DE">
        <w:rPr>
          <w:sz w:val="20"/>
          <w:szCs w:val="20"/>
          <w:vertAlign w:val="superscript"/>
        </w:rPr>
        <w:t>2</w:t>
      </w:r>
      <w:r w:rsidR="009C4C1C">
        <w:rPr>
          <w:sz w:val="20"/>
          <w:szCs w:val="20"/>
          <w:vertAlign w:val="superscript"/>
        </w:rPr>
        <w:t xml:space="preserve"> </w:t>
      </w:r>
      <w:r w:rsidR="00353ED9">
        <w:rPr>
          <w:sz w:val="20"/>
          <w:szCs w:val="20"/>
        </w:rPr>
        <w:t xml:space="preserve">value </w:t>
      </w:r>
      <w:r w:rsidRPr="31C6B2DE">
        <w:rPr>
          <w:sz w:val="20"/>
          <w:szCs w:val="20"/>
        </w:rPr>
        <w:t>of the</w:t>
      </w:r>
      <w:r w:rsidR="009C4C1C">
        <w:rPr>
          <w:sz w:val="20"/>
          <w:szCs w:val="20"/>
        </w:rPr>
        <w:t xml:space="preserve"> </w:t>
      </w:r>
      <w:r w:rsidRPr="31C6B2DE">
        <w:rPr>
          <w:sz w:val="20"/>
          <w:szCs w:val="20"/>
        </w:rPr>
        <w:t>AdaBoost regression predictive model is approximately 91</w:t>
      </w:r>
      <w:r w:rsidR="00107270" w:rsidRPr="31C6B2DE">
        <w:rPr>
          <w:sz w:val="20"/>
          <w:szCs w:val="20"/>
        </w:rPr>
        <w:t>.2</w:t>
      </w:r>
      <w:r w:rsidRPr="31C6B2DE">
        <w:rPr>
          <w:sz w:val="20"/>
          <w:szCs w:val="20"/>
        </w:rPr>
        <w:t xml:space="preserve">%, </w:t>
      </w:r>
      <w:r w:rsidR="37E99C39" w:rsidRPr="31C6B2DE">
        <w:rPr>
          <w:sz w:val="20"/>
          <w:szCs w:val="20"/>
        </w:rPr>
        <w:t>showing</w:t>
      </w:r>
      <w:r w:rsidRPr="31C6B2DE">
        <w:rPr>
          <w:sz w:val="20"/>
          <w:szCs w:val="20"/>
        </w:rPr>
        <w:t xml:space="preserve"> that the AdaBoost regression predictive model can successfully model 91</w:t>
      </w:r>
      <w:r w:rsidR="00107270" w:rsidRPr="31C6B2DE">
        <w:rPr>
          <w:sz w:val="20"/>
          <w:szCs w:val="20"/>
        </w:rPr>
        <w:t>.2</w:t>
      </w:r>
      <w:r w:rsidRPr="31C6B2DE">
        <w:rPr>
          <w:sz w:val="20"/>
          <w:szCs w:val="20"/>
        </w:rPr>
        <w:t xml:space="preserve">% variance in the </w:t>
      </w:r>
      <w:r w:rsidRPr="31C6B2DE">
        <w:rPr>
          <w:sz w:val="20"/>
          <w:szCs w:val="20"/>
        </w:rPr>
        <w:lastRenderedPageBreak/>
        <w:t>training</w:t>
      </w:r>
      <w:r w:rsidR="009C4C1C">
        <w:rPr>
          <w:sz w:val="20"/>
          <w:szCs w:val="20"/>
        </w:rPr>
        <w:t xml:space="preserve"> </w:t>
      </w:r>
      <w:r w:rsidRPr="31C6B2DE">
        <w:rPr>
          <w:sz w:val="20"/>
          <w:szCs w:val="20"/>
        </w:rPr>
        <w:t>data</w:t>
      </w:r>
      <w:r w:rsidR="00107270" w:rsidRPr="31C6B2DE">
        <w:rPr>
          <w:sz w:val="20"/>
          <w:szCs w:val="20"/>
        </w:rPr>
        <w:t xml:space="preserve"> making it more reliable </w:t>
      </w:r>
      <w:r w:rsidR="381BDA24" w:rsidRPr="31C6B2DE">
        <w:rPr>
          <w:sz w:val="20"/>
          <w:szCs w:val="20"/>
        </w:rPr>
        <w:t>than</w:t>
      </w:r>
      <w:r w:rsidR="00107270" w:rsidRPr="31C6B2DE">
        <w:rPr>
          <w:sz w:val="20"/>
          <w:szCs w:val="20"/>
        </w:rPr>
        <w:t xml:space="preserve"> linear regression model</w:t>
      </w:r>
      <w:r w:rsidRPr="31C6B2DE">
        <w:rPr>
          <w:sz w:val="20"/>
          <w:szCs w:val="20"/>
        </w:rPr>
        <w:t>.</w:t>
      </w:r>
      <w:r w:rsidR="00107270" w:rsidRPr="31C6B2DE">
        <w:rPr>
          <w:sz w:val="20"/>
          <w:szCs w:val="20"/>
        </w:rPr>
        <w:t xml:space="preserve"> The plot in Figure 4.5</w:t>
      </w:r>
      <w:r w:rsidRPr="31C6B2DE">
        <w:rPr>
          <w:sz w:val="20"/>
          <w:szCs w:val="20"/>
        </w:rPr>
        <w:t xml:space="preserve"> shows a balanced prediction for most of the cases, without much under</w:t>
      </w:r>
      <w:r w:rsidR="009C4C1C">
        <w:rPr>
          <w:sz w:val="20"/>
          <w:szCs w:val="20"/>
        </w:rPr>
        <w:t xml:space="preserve"> </w:t>
      </w:r>
      <w:r w:rsidRPr="31C6B2DE">
        <w:rPr>
          <w:sz w:val="20"/>
          <w:szCs w:val="20"/>
        </w:rPr>
        <w:t>prediction or over</w:t>
      </w:r>
      <w:r w:rsidR="009C4C1C">
        <w:rPr>
          <w:sz w:val="20"/>
          <w:szCs w:val="20"/>
        </w:rPr>
        <w:t xml:space="preserve"> </w:t>
      </w:r>
      <w:r w:rsidRPr="31C6B2DE">
        <w:rPr>
          <w:sz w:val="20"/>
          <w:szCs w:val="20"/>
        </w:rPr>
        <w:t>prediction.</w:t>
      </w:r>
    </w:p>
    <w:p w:rsidR="007A4F37" w:rsidRDefault="007A4F37" w:rsidP="009B7191">
      <w:pPr>
        <w:spacing w:after="0" w:line="360" w:lineRule="auto"/>
        <w:ind w:left="283" w:firstLine="0"/>
        <w:rPr>
          <w:sz w:val="24"/>
          <w:szCs w:val="24"/>
        </w:rPr>
      </w:pPr>
    </w:p>
    <w:p w:rsidR="00107270" w:rsidRDefault="0049168B" w:rsidP="0041009F">
      <w:pPr>
        <w:spacing w:after="0" w:line="360" w:lineRule="auto"/>
        <w:ind w:left="283" w:firstLine="0"/>
        <w:jc w:val="center"/>
        <w:rPr>
          <w:sz w:val="24"/>
          <w:szCs w:val="24"/>
          <w:shd w:val="clear" w:color="auto" w:fill="FFFFFF"/>
        </w:rPr>
      </w:pPr>
      <w:r>
        <w:rPr>
          <w:noProof/>
          <w:shd w:val="clear" w:color="auto" w:fill="FFFFFF"/>
          <w:lang w:val="en-US" w:eastAsia="en-US"/>
        </w:rPr>
        <w:drawing>
          <wp:inline distT="0" distB="0" distL="0" distR="0">
            <wp:extent cx="2872146" cy="1284388"/>
            <wp:effectExtent l="19050" t="0" r="4404" b="0"/>
            <wp:docPr id="23" name="Picture 23" descr="C:\Users\LENOVO\AppData\Local\Microsoft\Windows\INetCache\Content.MSO\5FA9A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Local\Microsoft\Windows\INetCache\Content.MSO\5FA9AFB.tmp"/>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73128" cy="1284827"/>
                    </a:xfrm>
                    <a:prstGeom prst="rect">
                      <a:avLst/>
                    </a:prstGeom>
                    <a:noFill/>
                    <a:ln>
                      <a:noFill/>
                    </a:ln>
                  </pic:spPr>
                </pic:pic>
              </a:graphicData>
            </a:graphic>
          </wp:inline>
        </w:drawing>
      </w:r>
    </w:p>
    <w:p w:rsidR="00547B4E" w:rsidRDefault="00107270" w:rsidP="009C4C1C">
      <w:pPr>
        <w:spacing w:after="0" w:line="360" w:lineRule="auto"/>
        <w:ind w:left="283" w:firstLine="0"/>
        <w:jc w:val="center"/>
        <w:rPr>
          <w:sz w:val="24"/>
          <w:szCs w:val="24"/>
          <w:shd w:val="clear" w:color="auto" w:fill="FFFFFF"/>
        </w:rPr>
      </w:pPr>
      <w:r w:rsidRPr="31C6B2DE">
        <w:rPr>
          <w:sz w:val="20"/>
          <w:szCs w:val="20"/>
          <w:shd w:val="clear" w:color="auto" w:fill="FFFFFF"/>
        </w:rPr>
        <w:t>Fig 4.5 Predictive performance of the AdaBoost regression predictive model</w:t>
      </w:r>
    </w:p>
    <w:p w:rsidR="00107270" w:rsidRDefault="00107270" w:rsidP="31C6B2DE">
      <w:pPr>
        <w:spacing w:after="0" w:line="360" w:lineRule="auto"/>
        <w:ind w:left="0" w:firstLine="0"/>
        <w:rPr>
          <w:b/>
          <w:bCs/>
          <w:sz w:val="20"/>
          <w:szCs w:val="20"/>
          <w:shd w:val="clear" w:color="auto" w:fill="FFFFFF"/>
        </w:rPr>
      </w:pPr>
      <w:r w:rsidRPr="31C6B2DE">
        <w:rPr>
          <w:b/>
          <w:bCs/>
          <w:sz w:val="20"/>
          <w:szCs w:val="20"/>
          <w:shd w:val="clear" w:color="auto" w:fill="FFFFFF"/>
        </w:rPr>
        <w:t>4.5 Artificial Neural Network Model</w:t>
      </w:r>
    </w:p>
    <w:p w:rsidR="00547B4E" w:rsidRDefault="00547B4E" w:rsidP="31C6B2DE">
      <w:pPr>
        <w:spacing w:after="0" w:line="360" w:lineRule="auto"/>
        <w:ind w:left="0" w:firstLine="0"/>
        <w:rPr>
          <w:sz w:val="20"/>
          <w:szCs w:val="20"/>
        </w:rPr>
      </w:pPr>
      <w:r w:rsidRPr="31C6B2DE">
        <w:rPr>
          <w:sz w:val="20"/>
          <w:szCs w:val="20"/>
          <w:shd w:val="clear" w:color="auto" w:fill="FFFFFF"/>
        </w:rPr>
        <w:t xml:space="preserve">An artificial neural network model is developed using the 5 neuron, normal kernel optimizer and relu activation function with 400 epochs. A relation is developed between </w:t>
      </w:r>
      <w:r w:rsidRPr="31C6B2DE">
        <w:rPr>
          <w:sz w:val="20"/>
          <w:szCs w:val="20"/>
        </w:rPr>
        <w:t>the yield % as output and the input as the methanol/oil molar ratio (</w:t>
      </w:r>
      <w:r w:rsidRPr="31C6B2DE">
        <w:rPr>
          <w:rFonts w:ascii="Cambria Math" w:hAnsi="Cambria Math" w:cs="Cambria Math"/>
          <w:sz w:val="20"/>
          <w:szCs w:val="20"/>
        </w:rPr>
        <w:t>𝑀</w:t>
      </w:r>
      <w:r w:rsidRPr="31C6B2DE">
        <w:rPr>
          <w:sz w:val="20"/>
          <w:szCs w:val="20"/>
          <w:vertAlign w:val="subscript"/>
        </w:rPr>
        <w:t>r</w:t>
      </w:r>
      <w:r w:rsidRPr="31C6B2DE">
        <w:rPr>
          <w:sz w:val="20"/>
          <w:szCs w:val="20"/>
        </w:rPr>
        <w:t>), catalyst weight (</w:t>
      </w:r>
      <w:r w:rsidRPr="31C6B2DE">
        <w:rPr>
          <w:rFonts w:ascii="Cambria Math" w:hAnsi="Cambria Math" w:cs="Cambria Math"/>
          <w:sz w:val="20"/>
          <w:szCs w:val="20"/>
        </w:rPr>
        <w:t>𝑊</w:t>
      </w:r>
      <w:r w:rsidRPr="31C6B2DE">
        <w:rPr>
          <w:sz w:val="20"/>
          <w:szCs w:val="20"/>
          <w:vertAlign w:val="subscript"/>
        </w:rPr>
        <w:t>c</w:t>
      </w:r>
      <w:r w:rsidRPr="31C6B2DE">
        <w:rPr>
          <w:sz w:val="20"/>
          <w:szCs w:val="20"/>
        </w:rPr>
        <w:t>), temperature (</w:t>
      </w:r>
      <w:r w:rsidRPr="31C6B2DE">
        <w:rPr>
          <w:rFonts w:ascii="Cambria Math" w:hAnsi="Cambria Math" w:cs="Cambria Math"/>
          <w:sz w:val="20"/>
          <w:szCs w:val="20"/>
        </w:rPr>
        <w:t>𝑇</w:t>
      </w:r>
      <w:r w:rsidRPr="31C6B2DE">
        <w:rPr>
          <w:sz w:val="20"/>
          <w:szCs w:val="20"/>
        </w:rPr>
        <w:t>) and reaction time (</w:t>
      </w:r>
      <w:r w:rsidRPr="31C6B2DE">
        <w:rPr>
          <w:rFonts w:ascii="Cambria Math" w:hAnsi="Cambria Math" w:cs="Cambria Math"/>
          <w:sz w:val="20"/>
          <w:szCs w:val="20"/>
        </w:rPr>
        <w:t>𝑇</w:t>
      </w:r>
      <w:r w:rsidRPr="31C6B2DE">
        <w:rPr>
          <w:sz w:val="20"/>
          <w:szCs w:val="20"/>
          <w:vertAlign w:val="subscript"/>
        </w:rPr>
        <w:t>r</w:t>
      </w:r>
      <w:r w:rsidRPr="31C6B2DE">
        <w:rPr>
          <w:sz w:val="20"/>
          <w:szCs w:val="20"/>
        </w:rPr>
        <w:t xml:space="preserve">). Figure 4.6 shows the actual and predicted values of yield (%). It seems that error is quite high as the actual and predicted points are too far </w:t>
      </w:r>
      <w:r w:rsidR="71B2F91B" w:rsidRPr="31C6B2DE">
        <w:rPr>
          <w:sz w:val="20"/>
          <w:szCs w:val="20"/>
        </w:rPr>
        <w:t>and</w:t>
      </w:r>
      <w:r w:rsidRPr="31C6B2DE">
        <w:rPr>
          <w:sz w:val="20"/>
          <w:szCs w:val="20"/>
        </w:rPr>
        <w:t xml:space="preserve"> the R2 value is 45% making it the</w:t>
      </w:r>
      <w:r w:rsidR="009C4C1C">
        <w:rPr>
          <w:sz w:val="20"/>
          <w:szCs w:val="20"/>
        </w:rPr>
        <w:t xml:space="preserve"> bad</w:t>
      </w:r>
      <w:r w:rsidRPr="31C6B2DE">
        <w:rPr>
          <w:sz w:val="20"/>
          <w:szCs w:val="20"/>
        </w:rPr>
        <w:t xml:space="preserve"> model among all others. </w:t>
      </w:r>
    </w:p>
    <w:p w:rsidR="00ED5EA0" w:rsidRDefault="0049168B" w:rsidP="007A4F37">
      <w:pPr>
        <w:spacing w:after="0" w:line="360" w:lineRule="auto"/>
        <w:ind w:left="283" w:firstLine="0"/>
        <w:jc w:val="center"/>
        <w:rPr>
          <w:sz w:val="24"/>
          <w:szCs w:val="24"/>
          <w:shd w:val="clear" w:color="auto" w:fill="FFFFFF"/>
        </w:rPr>
      </w:pPr>
      <w:r>
        <w:rPr>
          <w:noProof/>
          <w:shd w:val="clear" w:color="auto" w:fill="FFFFFF"/>
          <w:lang w:val="en-US" w:eastAsia="en-US"/>
        </w:rPr>
        <w:drawing>
          <wp:inline distT="0" distB="0" distL="0" distR="0">
            <wp:extent cx="2940857" cy="1374243"/>
            <wp:effectExtent l="19050" t="0" r="0" b="0"/>
            <wp:docPr id="21" name="Picture 21" descr="C:\Users\LENOVO\AppData\Local\Microsoft\Windows\INetCache\Content.MSO\CB5441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Microsoft\Windows\INetCache\Content.MSO\CB54413F.tmp"/>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45837" cy="1376570"/>
                    </a:xfrm>
                    <a:prstGeom prst="rect">
                      <a:avLst/>
                    </a:prstGeom>
                    <a:noFill/>
                    <a:ln>
                      <a:noFill/>
                    </a:ln>
                  </pic:spPr>
                </pic:pic>
              </a:graphicData>
            </a:graphic>
          </wp:inline>
        </w:drawing>
      </w:r>
    </w:p>
    <w:p w:rsidR="00ED5EA0" w:rsidRDefault="00ED5EA0" w:rsidP="31C6B2DE">
      <w:pPr>
        <w:spacing w:after="0" w:line="360" w:lineRule="auto"/>
        <w:ind w:left="283" w:firstLine="0"/>
        <w:jc w:val="center"/>
        <w:rPr>
          <w:sz w:val="20"/>
          <w:szCs w:val="20"/>
          <w:shd w:val="clear" w:color="auto" w:fill="FFFFFF"/>
        </w:rPr>
      </w:pPr>
      <w:r w:rsidRPr="31C6B2DE">
        <w:rPr>
          <w:sz w:val="20"/>
          <w:szCs w:val="20"/>
          <w:shd w:val="clear" w:color="auto" w:fill="FFFFFF"/>
        </w:rPr>
        <w:t>Fig4.6 Predictive performance of the ANN regression predictive model</w:t>
      </w:r>
    </w:p>
    <w:p w:rsidR="003716BC" w:rsidRDefault="003716BC" w:rsidP="31C6B2DE">
      <w:pPr>
        <w:spacing w:after="0" w:line="360" w:lineRule="auto"/>
        <w:ind w:left="0" w:firstLine="0"/>
        <w:rPr>
          <w:b/>
          <w:bCs/>
          <w:sz w:val="20"/>
          <w:szCs w:val="20"/>
          <w:shd w:val="clear" w:color="auto" w:fill="FFFFFF"/>
        </w:rPr>
      </w:pPr>
      <w:r w:rsidRPr="31C6B2DE">
        <w:rPr>
          <w:b/>
          <w:bCs/>
          <w:sz w:val="20"/>
          <w:szCs w:val="20"/>
          <w:shd w:val="clear" w:color="auto" w:fill="FFFFFF"/>
        </w:rPr>
        <w:t>4.6 Comparison of Various ML Predictive Models</w:t>
      </w:r>
    </w:p>
    <w:p w:rsidR="003716BC" w:rsidRPr="003716BC" w:rsidRDefault="003716BC" w:rsidP="31C6B2DE">
      <w:pPr>
        <w:spacing w:after="0" w:line="360" w:lineRule="auto"/>
        <w:ind w:left="0" w:firstLine="0"/>
        <w:rPr>
          <w:sz w:val="20"/>
          <w:szCs w:val="20"/>
          <w:shd w:val="clear" w:color="auto" w:fill="FFFFFF"/>
        </w:rPr>
      </w:pPr>
      <w:r w:rsidRPr="31C6B2DE">
        <w:rPr>
          <w:sz w:val="20"/>
          <w:szCs w:val="20"/>
        </w:rPr>
        <w:t>The comparison of the R</w:t>
      </w:r>
      <w:r w:rsidRPr="31C6B2DE">
        <w:rPr>
          <w:rFonts w:ascii="Nirmala UI" w:hAnsi="Nirmala UI" w:cs="Nirmala UI"/>
          <w:sz w:val="20"/>
          <w:szCs w:val="20"/>
          <w:vertAlign w:val="superscript"/>
        </w:rPr>
        <w:t>2</w:t>
      </w:r>
      <w:r w:rsidRPr="31C6B2DE">
        <w:rPr>
          <w:sz w:val="20"/>
          <w:szCs w:val="20"/>
        </w:rPr>
        <w:t xml:space="preserve"> for the</w:t>
      </w:r>
      <w:r w:rsidR="009C4C1C">
        <w:rPr>
          <w:sz w:val="20"/>
          <w:szCs w:val="20"/>
        </w:rPr>
        <w:t xml:space="preserve"> four</w:t>
      </w:r>
      <w:r w:rsidR="00115F1C" w:rsidRPr="31C6B2DE">
        <w:rPr>
          <w:sz w:val="20"/>
          <w:szCs w:val="20"/>
        </w:rPr>
        <w:t xml:space="preserve"> predictive models in Figure 4.7(a)</w:t>
      </w:r>
      <w:r w:rsidRPr="31C6B2DE">
        <w:rPr>
          <w:sz w:val="20"/>
          <w:szCs w:val="20"/>
        </w:rPr>
        <w:t xml:space="preserve"> reveals that </w:t>
      </w:r>
      <w:r w:rsidR="00312B2E" w:rsidRPr="31C6B2DE">
        <w:rPr>
          <w:sz w:val="20"/>
          <w:szCs w:val="20"/>
        </w:rPr>
        <w:t>the Random Forest</w:t>
      </w:r>
      <w:r w:rsidRPr="31C6B2DE">
        <w:rPr>
          <w:sz w:val="20"/>
          <w:szCs w:val="20"/>
        </w:rPr>
        <w:t xml:space="preserve"> regression predictive model has the best estimation power. The MSE of the </w:t>
      </w:r>
      <w:r w:rsidR="00312B2E" w:rsidRPr="31C6B2DE">
        <w:rPr>
          <w:sz w:val="20"/>
          <w:szCs w:val="20"/>
        </w:rPr>
        <w:t>Random Forest</w:t>
      </w:r>
      <w:r w:rsidRPr="31C6B2DE">
        <w:rPr>
          <w:sz w:val="20"/>
          <w:szCs w:val="20"/>
        </w:rPr>
        <w:t xml:space="preserve"> regression predictive model is</w:t>
      </w:r>
      <w:r w:rsidR="00312B2E" w:rsidRPr="31C6B2DE">
        <w:rPr>
          <w:sz w:val="20"/>
          <w:szCs w:val="20"/>
        </w:rPr>
        <w:t xml:space="preserve"> almost zero, </w:t>
      </w:r>
      <w:r w:rsidR="1821D7E6" w:rsidRPr="31C6B2DE">
        <w:rPr>
          <w:sz w:val="20"/>
          <w:szCs w:val="20"/>
        </w:rPr>
        <w:t>while</w:t>
      </w:r>
      <w:r w:rsidR="00312B2E" w:rsidRPr="31C6B2DE">
        <w:rPr>
          <w:sz w:val="20"/>
          <w:szCs w:val="20"/>
        </w:rPr>
        <w:t xml:space="preserve"> for linear</w:t>
      </w:r>
      <w:r w:rsidRPr="31C6B2DE">
        <w:rPr>
          <w:sz w:val="20"/>
          <w:szCs w:val="20"/>
        </w:rPr>
        <w:t xml:space="preserve"> regression p</w:t>
      </w:r>
      <w:r w:rsidR="00312B2E" w:rsidRPr="31C6B2DE">
        <w:rPr>
          <w:sz w:val="20"/>
          <w:szCs w:val="20"/>
        </w:rPr>
        <w:t>redictive model, it is around 6</w:t>
      </w:r>
      <w:r w:rsidRPr="31C6B2DE">
        <w:rPr>
          <w:sz w:val="20"/>
          <w:szCs w:val="20"/>
        </w:rPr>
        <w:t>. Comparison of the predictive models based on all the error metrics, as shown in Fi</w:t>
      </w:r>
      <w:r w:rsidR="00312B2E" w:rsidRPr="31C6B2DE">
        <w:rPr>
          <w:sz w:val="20"/>
          <w:szCs w:val="20"/>
        </w:rPr>
        <w:t>gure 4.7(b)</w:t>
      </w:r>
      <w:r w:rsidR="00737AAF" w:rsidRPr="31C6B2DE">
        <w:rPr>
          <w:sz w:val="20"/>
          <w:szCs w:val="20"/>
        </w:rPr>
        <w:t>, 4</w:t>
      </w:r>
      <w:r w:rsidR="0024614E" w:rsidRPr="31C6B2DE">
        <w:rPr>
          <w:sz w:val="20"/>
          <w:szCs w:val="20"/>
        </w:rPr>
        <w:t>.7(c) and 4.7(c)</w:t>
      </w:r>
      <w:r w:rsidR="57536E6D" w:rsidRPr="31C6B2DE">
        <w:rPr>
          <w:sz w:val="20"/>
          <w:szCs w:val="20"/>
        </w:rPr>
        <w:t>writes down</w:t>
      </w:r>
      <w:r w:rsidR="00312B2E" w:rsidRPr="31C6B2DE">
        <w:rPr>
          <w:sz w:val="20"/>
          <w:szCs w:val="20"/>
        </w:rPr>
        <w:t xml:space="preserve"> that random forest</w:t>
      </w:r>
      <w:r w:rsidRPr="31C6B2DE">
        <w:rPr>
          <w:sz w:val="20"/>
          <w:szCs w:val="20"/>
        </w:rPr>
        <w:t xml:space="preserve"> regression predictive model is comprehensivel</w:t>
      </w:r>
      <w:r w:rsidR="00312B2E" w:rsidRPr="31C6B2DE">
        <w:rPr>
          <w:sz w:val="20"/>
          <w:szCs w:val="20"/>
        </w:rPr>
        <w:t>y superior as compared to adaboost</w:t>
      </w:r>
      <w:r w:rsidRPr="31C6B2DE">
        <w:rPr>
          <w:sz w:val="20"/>
          <w:szCs w:val="20"/>
        </w:rPr>
        <w:t xml:space="preserve"> forest regression predictive model</w:t>
      </w:r>
      <w:r w:rsidR="00312B2E" w:rsidRPr="31C6B2DE">
        <w:rPr>
          <w:sz w:val="20"/>
          <w:szCs w:val="20"/>
        </w:rPr>
        <w:t>, ANN regression predictive model</w:t>
      </w:r>
      <w:r w:rsidRPr="31C6B2DE">
        <w:rPr>
          <w:sz w:val="20"/>
          <w:szCs w:val="20"/>
        </w:rPr>
        <w:t xml:space="preserve"> and linear regression predictive model. </w:t>
      </w:r>
    </w:p>
    <w:p w:rsidR="003716BC" w:rsidRDefault="00737AAF" w:rsidP="009B7191">
      <w:pPr>
        <w:spacing w:after="0" w:line="360" w:lineRule="auto"/>
        <w:ind w:left="283" w:firstLine="0"/>
        <w:rPr>
          <w:noProof/>
        </w:rPr>
      </w:pPr>
      <w:r>
        <w:rPr>
          <w:noProof/>
          <w:lang w:val="en-US" w:eastAsia="en-US"/>
        </w:rPr>
        <w:lastRenderedPageBreak/>
        <w:drawing>
          <wp:inline distT="0" distB="0" distL="0" distR="0">
            <wp:extent cx="2699851" cy="1966224"/>
            <wp:effectExtent l="19050" t="0" r="24299"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lang w:val="en-US" w:eastAsia="en-US"/>
        </w:rPr>
        <w:drawing>
          <wp:inline distT="0" distB="0" distL="0" distR="0">
            <wp:extent cx="2700020" cy="1934511"/>
            <wp:effectExtent l="19050" t="0" r="24130" b="8589"/>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37AAF" w:rsidRDefault="00737AAF" w:rsidP="00FF4AA3">
      <w:pPr>
        <w:spacing w:after="0" w:line="360" w:lineRule="auto"/>
        <w:ind w:left="283" w:firstLine="0"/>
        <w:rPr>
          <w:noProof/>
        </w:rPr>
      </w:pPr>
      <w:r>
        <w:rPr>
          <w:noProof/>
          <w:lang w:val="en-US" w:eastAsia="en-US"/>
        </w:rPr>
        <w:drawing>
          <wp:inline distT="0" distB="0" distL="0" distR="0">
            <wp:extent cx="2699851" cy="1892226"/>
            <wp:effectExtent l="19050" t="0" r="24299"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lang w:val="en-US" w:eastAsia="en-US"/>
        </w:rPr>
        <w:drawing>
          <wp:inline distT="0" distB="0" distL="0" distR="0">
            <wp:extent cx="2685862" cy="1897512"/>
            <wp:effectExtent l="19050" t="0" r="19238" b="7488"/>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15F1C" w:rsidRDefault="00115F1C" w:rsidP="31C6B2DE">
      <w:pPr>
        <w:spacing w:after="0" w:line="360" w:lineRule="auto"/>
        <w:ind w:left="283" w:firstLine="0"/>
        <w:jc w:val="center"/>
        <w:rPr>
          <w:sz w:val="20"/>
          <w:szCs w:val="20"/>
          <w:shd w:val="clear" w:color="auto" w:fill="FFFFFF"/>
        </w:rPr>
      </w:pPr>
      <w:r w:rsidRPr="31C6B2DE">
        <w:rPr>
          <w:noProof/>
          <w:sz w:val="20"/>
          <w:szCs w:val="20"/>
        </w:rPr>
        <w:t xml:space="preserve">Fig 4.7 </w:t>
      </w:r>
      <w:r w:rsidRPr="31C6B2DE">
        <w:rPr>
          <w:sz w:val="20"/>
          <w:szCs w:val="20"/>
          <w:shd w:val="clear" w:color="auto" w:fill="FFFFFF"/>
        </w:rPr>
        <w:t>Performance of</w:t>
      </w:r>
      <w:r w:rsidR="00806F93" w:rsidRPr="31C6B2DE">
        <w:rPr>
          <w:sz w:val="20"/>
          <w:szCs w:val="20"/>
          <w:shd w:val="clear" w:color="auto" w:fill="FFFFFF"/>
        </w:rPr>
        <w:t xml:space="preserve"> the</w:t>
      </w:r>
      <w:r w:rsidR="0049168B" w:rsidRPr="31C6B2DE">
        <w:rPr>
          <w:sz w:val="20"/>
          <w:szCs w:val="20"/>
          <w:shd w:val="clear" w:color="auto" w:fill="FFFFFF"/>
        </w:rPr>
        <w:t xml:space="preserve"> models</w:t>
      </w:r>
      <w:r w:rsidRPr="31C6B2DE">
        <w:rPr>
          <w:sz w:val="20"/>
          <w:szCs w:val="20"/>
          <w:shd w:val="clear" w:color="auto" w:fill="FFFFFF"/>
        </w:rPr>
        <w:t xml:space="preserve"> (a) R</w:t>
      </w:r>
      <w:r w:rsidRPr="31C6B2DE">
        <w:rPr>
          <w:rFonts w:ascii="Nirmala UI" w:hAnsi="Nirmala UI" w:cs="Nirmala UI"/>
          <w:sz w:val="20"/>
          <w:szCs w:val="20"/>
          <w:shd w:val="clear" w:color="auto" w:fill="FFFFFF"/>
          <w:vertAlign w:val="superscript"/>
        </w:rPr>
        <w:t>2</w:t>
      </w:r>
      <w:r w:rsidR="00737AAF" w:rsidRPr="31C6B2DE">
        <w:rPr>
          <w:sz w:val="20"/>
          <w:szCs w:val="20"/>
          <w:shd w:val="clear" w:color="auto" w:fill="FFFFFF"/>
        </w:rPr>
        <w:t xml:space="preserve">; (b) MAE; (c) </w:t>
      </w:r>
      <w:r w:rsidRPr="31C6B2DE">
        <w:rPr>
          <w:sz w:val="20"/>
          <w:szCs w:val="20"/>
          <w:shd w:val="clear" w:color="auto" w:fill="FFFFFF"/>
        </w:rPr>
        <w:t>RMSE</w:t>
      </w:r>
      <w:r w:rsidR="00737AAF" w:rsidRPr="31C6B2DE">
        <w:rPr>
          <w:sz w:val="20"/>
          <w:szCs w:val="20"/>
          <w:shd w:val="clear" w:color="auto" w:fill="FFFFFF"/>
        </w:rPr>
        <w:t>; (d)</w:t>
      </w:r>
      <w:r w:rsidRPr="31C6B2DE">
        <w:rPr>
          <w:sz w:val="20"/>
          <w:szCs w:val="20"/>
          <w:shd w:val="clear" w:color="auto" w:fill="FFFFFF"/>
        </w:rPr>
        <w:t xml:space="preserve"> MSE.</w:t>
      </w:r>
    </w:p>
    <w:p w:rsidR="00312B2E" w:rsidRDefault="00312B2E" w:rsidP="31C6B2DE">
      <w:pPr>
        <w:spacing w:after="0" w:line="360" w:lineRule="auto"/>
        <w:ind w:left="283" w:firstLine="0"/>
        <w:rPr>
          <w:b/>
          <w:bCs/>
          <w:sz w:val="20"/>
          <w:szCs w:val="20"/>
          <w:shd w:val="clear" w:color="auto" w:fill="FFFFFF"/>
        </w:rPr>
      </w:pPr>
      <w:r w:rsidRPr="31C6B2DE">
        <w:rPr>
          <w:b/>
          <w:bCs/>
          <w:sz w:val="20"/>
          <w:szCs w:val="20"/>
          <w:shd w:val="clear" w:color="auto" w:fill="FFFFFF"/>
        </w:rPr>
        <w:t>4.7 Best value of features for maximum yield (%)</w:t>
      </w:r>
    </w:p>
    <w:p w:rsidR="00AF56DC" w:rsidRDefault="00AF56DC" w:rsidP="009D2733">
      <w:pPr>
        <w:spacing w:after="0" w:line="360" w:lineRule="auto"/>
        <w:ind w:left="0" w:firstLine="0"/>
        <w:rPr>
          <w:b/>
          <w:sz w:val="24"/>
          <w:szCs w:val="24"/>
          <w:shd w:val="clear" w:color="auto" w:fill="FFFFFF"/>
        </w:rPr>
      </w:pPr>
      <w:r w:rsidRPr="31C6B2DE">
        <w:rPr>
          <w:sz w:val="20"/>
          <w:szCs w:val="20"/>
          <w:shd w:val="clear" w:color="auto" w:fill="FFFFFF"/>
        </w:rPr>
        <w:t xml:space="preserve">Random forest regression model is used to get the best values of </w:t>
      </w:r>
      <w:r w:rsidRPr="31C6B2DE">
        <w:rPr>
          <w:sz w:val="20"/>
          <w:szCs w:val="20"/>
        </w:rPr>
        <w:t>the methanol/oil molar ratio (</w:t>
      </w:r>
      <w:r w:rsidRPr="31C6B2DE">
        <w:rPr>
          <w:rFonts w:ascii="Cambria Math" w:hAnsi="Cambria Math" w:cs="Cambria Math"/>
          <w:sz w:val="20"/>
          <w:szCs w:val="20"/>
        </w:rPr>
        <w:t>𝑀</w:t>
      </w:r>
      <w:r w:rsidRPr="31C6B2DE">
        <w:rPr>
          <w:sz w:val="20"/>
          <w:szCs w:val="20"/>
          <w:vertAlign w:val="subscript"/>
        </w:rPr>
        <w:t>r</w:t>
      </w:r>
      <w:r w:rsidRPr="31C6B2DE">
        <w:rPr>
          <w:sz w:val="20"/>
          <w:szCs w:val="20"/>
        </w:rPr>
        <w:t>), catalyst weight (</w:t>
      </w:r>
      <w:r w:rsidRPr="31C6B2DE">
        <w:rPr>
          <w:rFonts w:ascii="Cambria Math" w:hAnsi="Cambria Math" w:cs="Cambria Math"/>
          <w:sz w:val="20"/>
          <w:szCs w:val="20"/>
        </w:rPr>
        <w:t>𝑊</w:t>
      </w:r>
      <w:r w:rsidRPr="31C6B2DE">
        <w:rPr>
          <w:sz w:val="20"/>
          <w:szCs w:val="20"/>
          <w:vertAlign w:val="subscript"/>
        </w:rPr>
        <w:t>c</w:t>
      </w:r>
      <w:r w:rsidRPr="31C6B2DE">
        <w:rPr>
          <w:sz w:val="20"/>
          <w:szCs w:val="20"/>
        </w:rPr>
        <w:t>), temperature (</w:t>
      </w:r>
      <w:r w:rsidRPr="31C6B2DE">
        <w:rPr>
          <w:rFonts w:ascii="Cambria Math" w:hAnsi="Cambria Math" w:cs="Cambria Math"/>
          <w:sz w:val="20"/>
          <w:szCs w:val="20"/>
        </w:rPr>
        <w:t>𝑇</w:t>
      </w:r>
      <w:r w:rsidRPr="31C6B2DE">
        <w:rPr>
          <w:sz w:val="20"/>
          <w:szCs w:val="20"/>
        </w:rPr>
        <w:t>) and reaction time (</w:t>
      </w:r>
      <w:r w:rsidRPr="31C6B2DE">
        <w:rPr>
          <w:rFonts w:ascii="Cambria Math" w:hAnsi="Cambria Math" w:cs="Cambria Math"/>
          <w:sz w:val="20"/>
          <w:szCs w:val="20"/>
        </w:rPr>
        <w:t>𝑇</w:t>
      </w:r>
      <w:r w:rsidRPr="31C6B2DE">
        <w:rPr>
          <w:sz w:val="20"/>
          <w:szCs w:val="20"/>
          <w:vertAlign w:val="subscript"/>
        </w:rPr>
        <w:t>r</w:t>
      </w:r>
      <w:r w:rsidRPr="31C6B2DE">
        <w:rPr>
          <w:sz w:val="20"/>
          <w:szCs w:val="20"/>
        </w:rPr>
        <w:t xml:space="preserve">) for maximum yield (%). Table 4.1 shows the </w:t>
      </w:r>
      <w:r w:rsidR="18ED3373" w:rsidRPr="31C6B2DE">
        <w:rPr>
          <w:sz w:val="20"/>
          <w:szCs w:val="20"/>
        </w:rPr>
        <w:t>4-maximum</w:t>
      </w:r>
      <w:r w:rsidRPr="31C6B2DE">
        <w:rPr>
          <w:sz w:val="20"/>
          <w:szCs w:val="20"/>
        </w:rPr>
        <w:t xml:space="preserve"> value of yield (%) obtained from the predictive model on various values of input parameters. The maximum value of yield (%) in dataset was in the range of 95% to 96% </w:t>
      </w:r>
      <w:r w:rsidR="19C47C34" w:rsidRPr="31C6B2DE">
        <w:rPr>
          <w:sz w:val="20"/>
          <w:szCs w:val="20"/>
        </w:rPr>
        <w:t>while</w:t>
      </w:r>
      <w:r w:rsidRPr="31C6B2DE">
        <w:rPr>
          <w:sz w:val="20"/>
          <w:szCs w:val="20"/>
        </w:rPr>
        <w:t xml:space="preserve"> from the predictive model the highest value of yield (%) is around 99.5%. </w:t>
      </w:r>
      <w:r w:rsidR="00D36228">
        <w:rPr>
          <w:sz w:val="20"/>
          <w:szCs w:val="20"/>
        </w:rPr>
        <w:t>I</w:t>
      </w:r>
      <w:r w:rsidRPr="31C6B2DE">
        <w:rPr>
          <w:sz w:val="20"/>
          <w:szCs w:val="20"/>
        </w:rPr>
        <w:t xml:space="preserve">t has been </w:t>
      </w:r>
      <w:r w:rsidR="45BF7732" w:rsidRPr="31C6B2DE">
        <w:rPr>
          <w:sz w:val="20"/>
          <w:szCs w:val="20"/>
        </w:rPr>
        <w:t>seen</w:t>
      </w:r>
      <w:r w:rsidRPr="31C6B2DE">
        <w:rPr>
          <w:sz w:val="20"/>
          <w:szCs w:val="20"/>
        </w:rPr>
        <w:t xml:space="preserve"> that by keeping the methanol/oil molar ratio (</w:t>
      </w:r>
      <w:r w:rsidRPr="31C6B2DE">
        <w:rPr>
          <w:rFonts w:ascii="Cambria Math" w:hAnsi="Cambria Math" w:cs="Cambria Math"/>
          <w:sz w:val="20"/>
          <w:szCs w:val="20"/>
        </w:rPr>
        <w:t>𝑀</w:t>
      </w:r>
      <w:r w:rsidRPr="31C6B2DE">
        <w:rPr>
          <w:sz w:val="20"/>
          <w:szCs w:val="20"/>
          <w:vertAlign w:val="subscript"/>
        </w:rPr>
        <w:t>r</w:t>
      </w:r>
      <w:r w:rsidRPr="31C6B2DE">
        <w:rPr>
          <w:sz w:val="20"/>
          <w:szCs w:val="20"/>
        </w:rPr>
        <w:t>) between 6 and 8, the catalyst weight (</w:t>
      </w:r>
      <w:r w:rsidRPr="31C6B2DE">
        <w:rPr>
          <w:rFonts w:ascii="Cambria Math" w:hAnsi="Cambria Math" w:cs="Cambria Math"/>
          <w:sz w:val="20"/>
          <w:szCs w:val="20"/>
        </w:rPr>
        <w:t>𝑊</w:t>
      </w:r>
      <w:r w:rsidRPr="31C6B2DE">
        <w:rPr>
          <w:sz w:val="20"/>
          <w:szCs w:val="20"/>
          <w:vertAlign w:val="subscript"/>
        </w:rPr>
        <w:t>c</w:t>
      </w:r>
      <w:r w:rsidRPr="31C6B2DE">
        <w:rPr>
          <w:sz w:val="20"/>
          <w:szCs w:val="20"/>
        </w:rPr>
        <w:t>)</w:t>
      </w:r>
      <w:r w:rsidR="00140718" w:rsidRPr="31C6B2DE">
        <w:rPr>
          <w:sz w:val="20"/>
          <w:szCs w:val="20"/>
        </w:rPr>
        <w:t xml:space="preserve"> in the range 0.7 to 0.8, </w:t>
      </w:r>
      <w:r w:rsidRPr="31C6B2DE">
        <w:rPr>
          <w:sz w:val="20"/>
          <w:szCs w:val="20"/>
        </w:rPr>
        <w:t>temperature (</w:t>
      </w:r>
      <w:r w:rsidRPr="31C6B2DE">
        <w:rPr>
          <w:rFonts w:ascii="Cambria Math" w:hAnsi="Cambria Math" w:cs="Cambria Math"/>
          <w:sz w:val="20"/>
          <w:szCs w:val="20"/>
        </w:rPr>
        <w:t>𝑇</w:t>
      </w:r>
      <w:r w:rsidRPr="31C6B2DE">
        <w:rPr>
          <w:sz w:val="20"/>
          <w:szCs w:val="20"/>
        </w:rPr>
        <w:t xml:space="preserve">) </w:t>
      </w:r>
      <w:r w:rsidR="00140718" w:rsidRPr="31C6B2DE">
        <w:rPr>
          <w:sz w:val="20"/>
          <w:szCs w:val="20"/>
        </w:rPr>
        <w:t>between 45</w:t>
      </w:r>
      <w:r w:rsidR="009C4C1C" w:rsidRPr="31C6B2DE">
        <w:rPr>
          <w:sz w:val="20"/>
          <w:szCs w:val="20"/>
        </w:rPr>
        <w:t>°C</w:t>
      </w:r>
      <w:r w:rsidR="00140718" w:rsidRPr="31C6B2DE">
        <w:rPr>
          <w:sz w:val="20"/>
          <w:szCs w:val="20"/>
        </w:rPr>
        <w:t xml:space="preserve"> and 55</w:t>
      </w:r>
      <w:r w:rsidR="009C4C1C" w:rsidRPr="31C6B2DE">
        <w:rPr>
          <w:sz w:val="20"/>
          <w:szCs w:val="20"/>
        </w:rPr>
        <w:t>°C</w:t>
      </w:r>
      <w:r w:rsidR="00FF4AA3">
        <w:rPr>
          <w:sz w:val="20"/>
          <w:szCs w:val="20"/>
        </w:rPr>
        <w:t>,</w:t>
      </w:r>
      <w:r w:rsidRPr="31C6B2DE">
        <w:rPr>
          <w:sz w:val="20"/>
          <w:szCs w:val="20"/>
        </w:rPr>
        <w:t xml:space="preserve"> reaction time (</w:t>
      </w:r>
      <w:r w:rsidRPr="31C6B2DE">
        <w:rPr>
          <w:rFonts w:ascii="Cambria Math" w:hAnsi="Cambria Math" w:cs="Cambria Math"/>
          <w:sz w:val="20"/>
          <w:szCs w:val="20"/>
        </w:rPr>
        <w:t>𝑇</w:t>
      </w:r>
      <w:r w:rsidRPr="31C6B2DE">
        <w:rPr>
          <w:sz w:val="20"/>
          <w:szCs w:val="20"/>
          <w:vertAlign w:val="subscript"/>
        </w:rPr>
        <w:t>r</w:t>
      </w:r>
      <w:r w:rsidRPr="31C6B2DE">
        <w:rPr>
          <w:sz w:val="20"/>
          <w:szCs w:val="20"/>
        </w:rPr>
        <w:t>)</w:t>
      </w:r>
      <w:r w:rsidR="00140718" w:rsidRPr="31C6B2DE">
        <w:rPr>
          <w:sz w:val="20"/>
          <w:szCs w:val="20"/>
        </w:rPr>
        <w:t xml:space="preserve"> between 40</w:t>
      </w:r>
      <w:r w:rsidR="009C4C1C">
        <w:rPr>
          <w:sz w:val="20"/>
          <w:szCs w:val="20"/>
        </w:rPr>
        <w:t xml:space="preserve"> min</w:t>
      </w:r>
      <w:r w:rsidR="00140718" w:rsidRPr="31C6B2DE">
        <w:rPr>
          <w:sz w:val="20"/>
          <w:szCs w:val="20"/>
        </w:rPr>
        <w:t xml:space="preserve"> and 50</w:t>
      </w:r>
      <w:r w:rsidR="009C4C1C">
        <w:rPr>
          <w:sz w:val="20"/>
          <w:szCs w:val="20"/>
        </w:rPr>
        <w:t xml:space="preserve"> min</w:t>
      </w:r>
      <w:r w:rsidR="00140718" w:rsidRPr="31C6B2DE">
        <w:rPr>
          <w:sz w:val="20"/>
          <w:szCs w:val="20"/>
        </w:rPr>
        <w:t xml:space="preserve"> </w:t>
      </w:r>
      <w:r w:rsidR="00FF4AA3">
        <w:rPr>
          <w:sz w:val="20"/>
          <w:szCs w:val="20"/>
        </w:rPr>
        <w:t xml:space="preserve"> and using KOH catalyst </w:t>
      </w:r>
      <w:r w:rsidR="00140718" w:rsidRPr="31C6B2DE">
        <w:rPr>
          <w:sz w:val="20"/>
          <w:szCs w:val="20"/>
        </w:rPr>
        <w:t>w</w:t>
      </w:r>
      <w:r w:rsidR="009C4C1C">
        <w:rPr>
          <w:sz w:val="20"/>
          <w:szCs w:val="20"/>
        </w:rPr>
        <w:t xml:space="preserve">ill </w:t>
      </w:r>
      <w:r w:rsidR="00140718" w:rsidRPr="31C6B2DE">
        <w:rPr>
          <w:sz w:val="20"/>
          <w:szCs w:val="20"/>
        </w:rPr>
        <w:t>get the maximum values of yield (%)</w:t>
      </w:r>
      <w:r w:rsidR="2AFCE050" w:rsidRPr="31C6B2DE">
        <w:rPr>
          <w:sz w:val="20"/>
          <w:szCs w:val="20"/>
        </w:rPr>
        <w:t xml:space="preserve">. </w:t>
      </w:r>
    </w:p>
    <w:p w:rsidR="00AF56DC" w:rsidRDefault="00AF56DC" w:rsidP="009D2733">
      <w:pPr>
        <w:spacing w:after="0" w:line="360" w:lineRule="auto"/>
        <w:ind w:left="283" w:firstLine="0"/>
        <w:jc w:val="center"/>
        <w:rPr>
          <w:sz w:val="20"/>
          <w:szCs w:val="20"/>
          <w:shd w:val="clear" w:color="auto" w:fill="FFFFFF"/>
        </w:rPr>
      </w:pPr>
      <w:r w:rsidRPr="31C6B2DE">
        <w:rPr>
          <w:sz w:val="20"/>
          <w:szCs w:val="20"/>
          <w:shd w:val="clear" w:color="auto" w:fill="FFFFFF"/>
        </w:rPr>
        <w:t xml:space="preserve">Table </w:t>
      </w:r>
      <w:r w:rsidR="0068066D" w:rsidRPr="31C6B2DE">
        <w:rPr>
          <w:sz w:val="20"/>
          <w:szCs w:val="20"/>
          <w:shd w:val="clear" w:color="auto" w:fill="FFFFFF"/>
        </w:rPr>
        <w:t>4.1 Best Predicted V</w:t>
      </w:r>
      <w:r w:rsidRPr="31C6B2DE">
        <w:rPr>
          <w:sz w:val="20"/>
          <w:szCs w:val="20"/>
          <w:shd w:val="clear" w:color="auto" w:fill="FFFFFF"/>
        </w:rPr>
        <w:t>alue</w:t>
      </w:r>
      <w:r w:rsidR="0068066D" w:rsidRPr="31C6B2DE">
        <w:rPr>
          <w:sz w:val="20"/>
          <w:szCs w:val="20"/>
          <w:shd w:val="clear" w:color="auto" w:fill="FFFFFF"/>
        </w:rPr>
        <w:t>s of Input P</w:t>
      </w:r>
      <w:r w:rsidRPr="31C6B2DE">
        <w:rPr>
          <w:sz w:val="20"/>
          <w:szCs w:val="20"/>
          <w:shd w:val="clear" w:color="auto" w:fill="FFFFFF"/>
        </w:rPr>
        <w:t>arameters</w:t>
      </w:r>
      <w:r w:rsidR="0049168B" w:rsidRPr="31C6B2DE">
        <w:rPr>
          <w:sz w:val="20"/>
          <w:szCs w:val="20"/>
          <w:shd w:val="clear" w:color="auto" w:fill="FFFFFF"/>
        </w:rPr>
        <w:t xml:space="preserve"> using random forest</w:t>
      </w:r>
    </w:p>
    <w:tbl>
      <w:tblPr>
        <w:tblStyle w:val="PlainTable2"/>
        <w:tblW w:w="0" w:type="auto"/>
        <w:jc w:val="center"/>
        <w:tblLook w:val="04A0"/>
      </w:tblPr>
      <w:tblGrid>
        <w:gridCol w:w="1003"/>
        <w:gridCol w:w="418"/>
        <w:gridCol w:w="1598"/>
        <w:gridCol w:w="1145"/>
        <w:gridCol w:w="1571"/>
        <w:gridCol w:w="1195"/>
        <w:gridCol w:w="993"/>
      </w:tblGrid>
      <w:tr w:rsidR="00A31983" w:rsidTr="009D2733">
        <w:trPr>
          <w:cnfStyle w:val="100000000000"/>
          <w:jc w:val="center"/>
        </w:trPr>
        <w:tc>
          <w:tcPr>
            <w:cnfStyle w:val="001000000000"/>
            <w:tcW w:w="1003" w:type="dxa"/>
          </w:tcPr>
          <w:p w:rsidR="00A31983" w:rsidRPr="00036098" w:rsidRDefault="629F019A" w:rsidP="31C6B2DE">
            <w:pPr>
              <w:spacing w:after="0" w:line="360" w:lineRule="auto"/>
              <w:ind w:left="0" w:firstLine="0"/>
              <w:rPr>
                <w:sz w:val="20"/>
                <w:szCs w:val="20"/>
                <w:shd w:val="clear" w:color="auto" w:fill="FFFFFF"/>
              </w:rPr>
            </w:pPr>
            <w:r w:rsidRPr="31C6B2DE">
              <w:rPr>
                <w:sz w:val="20"/>
                <w:szCs w:val="20"/>
                <w:shd w:val="clear" w:color="auto" w:fill="FFFFFF"/>
              </w:rPr>
              <w:t>Catalyst</w:t>
            </w:r>
          </w:p>
        </w:tc>
        <w:tc>
          <w:tcPr>
            <w:tcW w:w="418" w:type="dxa"/>
          </w:tcPr>
          <w:p w:rsidR="00A31983" w:rsidRPr="00036098" w:rsidRDefault="00A31983" w:rsidP="31C6B2DE">
            <w:pPr>
              <w:spacing w:after="0" w:line="360" w:lineRule="auto"/>
              <w:ind w:left="0" w:firstLine="0"/>
              <w:cnfStyle w:val="100000000000"/>
              <w:rPr>
                <w:sz w:val="20"/>
                <w:szCs w:val="20"/>
                <w:shd w:val="clear" w:color="auto" w:fill="FFFFFF"/>
              </w:rPr>
            </w:pPr>
          </w:p>
        </w:tc>
        <w:tc>
          <w:tcPr>
            <w:tcW w:w="1598" w:type="dxa"/>
          </w:tcPr>
          <w:p w:rsidR="00A31983" w:rsidRDefault="32CAFAA7" w:rsidP="31C6B2DE">
            <w:pPr>
              <w:spacing w:after="0" w:line="360" w:lineRule="auto"/>
              <w:ind w:left="0" w:firstLine="0"/>
              <w:cnfStyle w:val="100000000000"/>
              <w:rPr>
                <w:b w:val="0"/>
                <w:bCs w:val="0"/>
                <w:sz w:val="20"/>
                <w:szCs w:val="20"/>
                <w:shd w:val="clear" w:color="auto" w:fill="FFFFFF"/>
              </w:rPr>
            </w:pPr>
            <w:r w:rsidRPr="31C6B2DE">
              <w:rPr>
                <w:sz w:val="20"/>
                <w:szCs w:val="20"/>
                <w:shd w:val="clear" w:color="auto" w:fill="FFFFFF"/>
              </w:rPr>
              <w:t xml:space="preserve">Methanol/Oil Molar </w:t>
            </w:r>
            <w:r w:rsidR="79584FD6" w:rsidRPr="31C6B2DE">
              <w:rPr>
                <w:sz w:val="20"/>
                <w:szCs w:val="20"/>
                <w:shd w:val="clear" w:color="auto" w:fill="FFFFFF"/>
              </w:rPr>
              <w:t>Ratio (</w:t>
            </w:r>
            <w:r w:rsidRPr="31C6B2DE">
              <w:rPr>
                <w:sz w:val="20"/>
                <w:szCs w:val="20"/>
                <w:shd w:val="clear" w:color="auto" w:fill="FFFFFF"/>
              </w:rPr>
              <w:t>M</w:t>
            </w:r>
            <w:r w:rsidRPr="31C6B2DE">
              <w:rPr>
                <w:sz w:val="20"/>
                <w:szCs w:val="20"/>
                <w:shd w:val="clear" w:color="auto" w:fill="FFFFFF"/>
                <w:vertAlign w:val="subscript"/>
              </w:rPr>
              <w:t>r</w:t>
            </w:r>
            <w:r w:rsidRPr="31C6B2DE">
              <w:rPr>
                <w:sz w:val="20"/>
                <w:szCs w:val="20"/>
                <w:shd w:val="clear" w:color="auto" w:fill="FFFFFF"/>
              </w:rPr>
              <w:t>)</w:t>
            </w:r>
          </w:p>
        </w:tc>
        <w:tc>
          <w:tcPr>
            <w:tcW w:w="1145" w:type="dxa"/>
          </w:tcPr>
          <w:p w:rsidR="00A31983" w:rsidRDefault="629F019A" w:rsidP="31C6B2DE">
            <w:pPr>
              <w:spacing w:after="0" w:line="360" w:lineRule="auto"/>
              <w:ind w:left="0" w:firstLine="0"/>
              <w:cnfStyle w:val="100000000000"/>
              <w:rPr>
                <w:b w:val="0"/>
                <w:bCs w:val="0"/>
                <w:sz w:val="20"/>
                <w:szCs w:val="20"/>
                <w:shd w:val="clear" w:color="auto" w:fill="FFFFFF"/>
              </w:rPr>
            </w:pPr>
            <w:r w:rsidRPr="31C6B2DE">
              <w:rPr>
                <w:sz w:val="20"/>
                <w:szCs w:val="20"/>
                <w:shd w:val="clear" w:color="auto" w:fill="FFFFFF"/>
              </w:rPr>
              <w:t>Catalyst Weight (W</w:t>
            </w:r>
            <w:r w:rsidRPr="31C6B2DE">
              <w:rPr>
                <w:sz w:val="20"/>
                <w:szCs w:val="20"/>
                <w:shd w:val="clear" w:color="auto" w:fill="FFFFFF"/>
                <w:vertAlign w:val="subscript"/>
              </w:rPr>
              <w:t>c</w:t>
            </w:r>
            <w:r w:rsidRPr="31C6B2DE">
              <w:rPr>
                <w:sz w:val="20"/>
                <w:szCs w:val="20"/>
                <w:shd w:val="clear" w:color="auto" w:fill="FFFFFF"/>
              </w:rPr>
              <w:t>)</w:t>
            </w:r>
          </w:p>
        </w:tc>
        <w:tc>
          <w:tcPr>
            <w:tcW w:w="1571" w:type="dxa"/>
          </w:tcPr>
          <w:p w:rsidR="00A31983" w:rsidRDefault="629F019A" w:rsidP="31C6B2DE">
            <w:pPr>
              <w:spacing w:after="0" w:line="360" w:lineRule="auto"/>
              <w:ind w:left="0" w:firstLine="0"/>
              <w:cnfStyle w:val="100000000000"/>
              <w:rPr>
                <w:b w:val="0"/>
                <w:bCs w:val="0"/>
                <w:sz w:val="20"/>
                <w:szCs w:val="20"/>
                <w:shd w:val="clear" w:color="auto" w:fill="FFFFFF"/>
              </w:rPr>
            </w:pPr>
            <w:r w:rsidRPr="31C6B2DE">
              <w:rPr>
                <w:sz w:val="20"/>
                <w:szCs w:val="20"/>
                <w:shd w:val="clear" w:color="auto" w:fill="FFFFFF"/>
              </w:rPr>
              <w:t>Reaction Temperature (T)</w:t>
            </w:r>
          </w:p>
        </w:tc>
        <w:tc>
          <w:tcPr>
            <w:tcW w:w="1195" w:type="dxa"/>
          </w:tcPr>
          <w:p w:rsidR="00A31983" w:rsidRDefault="629F019A" w:rsidP="31C6B2DE">
            <w:pPr>
              <w:spacing w:after="0" w:line="360" w:lineRule="auto"/>
              <w:ind w:left="0" w:firstLine="0"/>
              <w:cnfStyle w:val="100000000000"/>
              <w:rPr>
                <w:b w:val="0"/>
                <w:bCs w:val="0"/>
                <w:sz w:val="20"/>
                <w:szCs w:val="20"/>
                <w:shd w:val="clear" w:color="auto" w:fill="FFFFFF"/>
              </w:rPr>
            </w:pPr>
            <w:r w:rsidRPr="31C6B2DE">
              <w:rPr>
                <w:sz w:val="20"/>
                <w:szCs w:val="20"/>
                <w:shd w:val="clear" w:color="auto" w:fill="FFFFFF"/>
              </w:rPr>
              <w:t>Reaction Time (T</w:t>
            </w:r>
            <w:r w:rsidRPr="31C6B2DE">
              <w:rPr>
                <w:sz w:val="20"/>
                <w:szCs w:val="20"/>
                <w:shd w:val="clear" w:color="auto" w:fill="FFFFFF"/>
                <w:vertAlign w:val="subscript"/>
              </w:rPr>
              <w:t>r</w:t>
            </w:r>
            <w:r w:rsidRPr="31C6B2DE">
              <w:rPr>
                <w:sz w:val="20"/>
                <w:szCs w:val="20"/>
                <w:shd w:val="clear" w:color="auto" w:fill="FFFFFF"/>
              </w:rPr>
              <w:t>)</w:t>
            </w:r>
          </w:p>
        </w:tc>
        <w:tc>
          <w:tcPr>
            <w:tcW w:w="993" w:type="dxa"/>
          </w:tcPr>
          <w:p w:rsidR="00A31983" w:rsidRDefault="629F019A" w:rsidP="31C6B2DE">
            <w:pPr>
              <w:spacing w:after="0" w:line="360" w:lineRule="auto"/>
              <w:ind w:left="0" w:firstLine="0"/>
              <w:cnfStyle w:val="100000000000"/>
              <w:rPr>
                <w:b w:val="0"/>
                <w:bCs w:val="0"/>
                <w:sz w:val="20"/>
                <w:szCs w:val="20"/>
                <w:shd w:val="clear" w:color="auto" w:fill="FFFFFF"/>
              </w:rPr>
            </w:pPr>
            <w:r w:rsidRPr="31C6B2DE">
              <w:rPr>
                <w:b w:val="0"/>
                <w:bCs w:val="0"/>
                <w:sz w:val="20"/>
                <w:szCs w:val="20"/>
                <w:shd w:val="clear" w:color="auto" w:fill="FFFFFF"/>
              </w:rPr>
              <w:t>Y</w:t>
            </w:r>
            <w:r w:rsidRPr="31C6B2DE">
              <w:rPr>
                <w:sz w:val="20"/>
                <w:szCs w:val="20"/>
                <w:shd w:val="clear" w:color="auto" w:fill="FFFFFF"/>
              </w:rPr>
              <w:t>ield(</w:t>
            </w:r>
            <w:r w:rsidRPr="31C6B2DE">
              <w:rPr>
                <w:b w:val="0"/>
                <w:bCs w:val="0"/>
                <w:sz w:val="20"/>
                <w:szCs w:val="20"/>
                <w:shd w:val="clear" w:color="auto" w:fill="FFFFFF"/>
              </w:rPr>
              <w:t>%)</w:t>
            </w:r>
          </w:p>
        </w:tc>
      </w:tr>
      <w:tr w:rsidR="00A31983" w:rsidTr="009D2733">
        <w:trPr>
          <w:cnfStyle w:val="000000100000"/>
          <w:jc w:val="center"/>
        </w:trPr>
        <w:tc>
          <w:tcPr>
            <w:cnfStyle w:val="001000000000"/>
            <w:tcW w:w="1003" w:type="dxa"/>
            <w:tcBorders>
              <w:bottom w:val="nil"/>
            </w:tcBorders>
          </w:tcPr>
          <w:p w:rsidR="00A31983" w:rsidRPr="00AF56DC" w:rsidRDefault="00A31983" w:rsidP="31C6B2DE">
            <w:pPr>
              <w:spacing w:after="0" w:line="360" w:lineRule="auto"/>
              <w:ind w:left="0" w:firstLine="0"/>
              <w:rPr>
                <w:b w:val="0"/>
                <w:bCs w:val="0"/>
                <w:sz w:val="20"/>
                <w:szCs w:val="20"/>
                <w:shd w:val="clear" w:color="auto" w:fill="FFFFFF"/>
              </w:rPr>
            </w:pPr>
          </w:p>
        </w:tc>
        <w:tc>
          <w:tcPr>
            <w:tcW w:w="418" w:type="dxa"/>
          </w:tcPr>
          <w:p w:rsidR="00A31983" w:rsidRPr="00AF56DC" w:rsidRDefault="00A31983" w:rsidP="31C6B2DE">
            <w:pPr>
              <w:spacing w:after="0" w:line="360" w:lineRule="auto"/>
              <w:ind w:left="0" w:firstLine="0"/>
              <w:cnfStyle w:val="000000100000"/>
              <w:rPr>
                <w:b/>
                <w:bCs/>
                <w:sz w:val="20"/>
                <w:szCs w:val="20"/>
                <w:shd w:val="clear" w:color="auto" w:fill="FFFFFF"/>
              </w:rPr>
            </w:pPr>
          </w:p>
        </w:tc>
        <w:tc>
          <w:tcPr>
            <w:tcW w:w="1598" w:type="dxa"/>
          </w:tcPr>
          <w:p w:rsidR="00A31983" w:rsidRPr="00AF56DC" w:rsidRDefault="5E4C85A5" w:rsidP="31C6B2DE">
            <w:pPr>
              <w:spacing w:after="0" w:line="360" w:lineRule="auto"/>
              <w:ind w:left="0" w:firstLine="0"/>
              <w:cnfStyle w:val="000000100000"/>
              <w:rPr>
                <w:b/>
                <w:bCs/>
                <w:sz w:val="20"/>
                <w:szCs w:val="20"/>
                <w:shd w:val="clear" w:color="auto" w:fill="FFFFFF"/>
              </w:rPr>
            </w:pPr>
            <w:r w:rsidRPr="31C6B2DE">
              <w:rPr>
                <w:b/>
                <w:bCs/>
                <w:sz w:val="20"/>
                <w:szCs w:val="20"/>
                <w:shd w:val="clear" w:color="auto" w:fill="FFFFFF"/>
              </w:rPr>
              <w:t>7</w:t>
            </w:r>
          </w:p>
        </w:tc>
        <w:tc>
          <w:tcPr>
            <w:tcW w:w="1145" w:type="dxa"/>
          </w:tcPr>
          <w:p w:rsidR="00A31983" w:rsidRPr="00AF56DC" w:rsidRDefault="629F019A" w:rsidP="31C6B2DE">
            <w:pPr>
              <w:spacing w:after="0" w:line="360" w:lineRule="auto"/>
              <w:ind w:left="0" w:firstLine="0"/>
              <w:cnfStyle w:val="000000100000"/>
              <w:rPr>
                <w:sz w:val="20"/>
                <w:szCs w:val="20"/>
                <w:shd w:val="clear" w:color="auto" w:fill="FFFFFF"/>
              </w:rPr>
            </w:pPr>
            <w:r w:rsidRPr="31C6B2DE">
              <w:rPr>
                <w:sz w:val="20"/>
                <w:szCs w:val="20"/>
                <w:shd w:val="clear" w:color="auto" w:fill="FFFFFF"/>
              </w:rPr>
              <w:t>0.8</w:t>
            </w:r>
          </w:p>
        </w:tc>
        <w:tc>
          <w:tcPr>
            <w:tcW w:w="1571" w:type="dxa"/>
          </w:tcPr>
          <w:p w:rsidR="00A31983" w:rsidRPr="00AF56DC" w:rsidRDefault="629F019A" w:rsidP="31C6B2DE">
            <w:pPr>
              <w:spacing w:after="0" w:line="360" w:lineRule="auto"/>
              <w:ind w:left="0" w:firstLine="0"/>
              <w:cnfStyle w:val="000000100000"/>
              <w:rPr>
                <w:sz w:val="20"/>
                <w:szCs w:val="20"/>
                <w:shd w:val="clear" w:color="auto" w:fill="FFFFFF"/>
              </w:rPr>
            </w:pPr>
            <w:r w:rsidRPr="31C6B2DE">
              <w:rPr>
                <w:sz w:val="20"/>
                <w:szCs w:val="20"/>
                <w:shd w:val="clear" w:color="auto" w:fill="FFFFFF"/>
              </w:rPr>
              <w:t>50</w:t>
            </w:r>
          </w:p>
        </w:tc>
        <w:tc>
          <w:tcPr>
            <w:tcW w:w="1195" w:type="dxa"/>
          </w:tcPr>
          <w:p w:rsidR="00A31983" w:rsidRPr="00AF56DC" w:rsidRDefault="629F019A" w:rsidP="31C6B2DE">
            <w:pPr>
              <w:spacing w:after="0" w:line="360" w:lineRule="auto"/>
              <w:ind w:left="0" w:firstLine="0"/>
              <w:cnfStyle w:val="000000100000"/>
              <w:rPr>
                <w:sz w:val="20"/>
                <w:szCs w:val="20"/>
                <w:shd w:val="clear" w:color="auto" w:fill="FFFFFF"/>
              </w:rPr>
            </w:pPr>
            <w:r w:rsidRPr="31C6B2DE">
              <w:rPr>
                <w:sz w:val="20"/>
                <w:szCs w:val="20"/>
                <w:shd w:val="clear" w:color="auto" w:fill="FFFFFF"/>
              </w:rPr>
              <w:t>50</w:t>
            </w:r>
          </w:p>
        </w:tc>
        <w:tc>
          <w:tcPr>
            <w:tcW w:w="993" w:type="dxa"/>
          </w:tcPr>
          <w:p w:rsidR="00A31983" w:rsidRPr="00AF56DC" w:rsidRDefault="5E4C85A5" w:rsidP="31C6B2DE">
            <w:pPr>
              <w:spacing w:after="0" w:line="360" w:lineRule="auto"/>
              <w:ind w:left="0" w:firstLine="0"/>
              <w:cnfStyle w:val="000000100000"/>
              <w:rPr>
                <w:sz w:val="20"/>
                <w:szCs w:val="20"/>
                <w:shd w:val="clear" w:color="auto" w:fill="FFFFFF"/>
              </w:rPr>
            </w:pPr>
            <w:r w:rsidRPr="31C6B2DE">
              <w:rPr>
                <w:sz w:val="20"/>
                <w:szCs w:val="20"/>
                <w:shd w:val="clear" w:color="auto" w:fill="FFFFFF"/>
              </w:rPr>
              <w:t>99.51</w:t>
            </w:r>
          </w:p>
        </w:tc>
      </w:tr>
      <w:tr w:rsidR="00A31983" w:rsidTr="009D2733">
        <w:trPr>
          <w:jc w:val="center"/>
        </w:trPr>
        <w:tc>
          <w:tcPr>
            <w:cnfStyle w:val="001000000000"/>
            <w:tcW w:w="1003" w:type="dxa"/>
            <w:tcBorders>
              <w:top w:val="nil"/>
              <w:bottom w:val="nil"/>
            </w:tcBorders>
          </w:tcPr>
          <w:p w:rsidR="00A31983" w:rsidRPr="00AF56DC" w:rsidRDefault="629F019A" w:rsidP="31C6B2DE">
            <w:pPr>
              <w:spacing w:after="0" w:line="360" w:lineRule="auto"/>
              <w:ind w:left="0" w:firstLine="0"/>
              <w:rPr>
                <w:b w:val="0"/>
                <w:bCs w:val="0"/>
                <w:sz w:val="20"/>
                <w:szCs w:val="20"/>
                <w:shd w:val="clear" w:color="auto" w:fill="FFFFFF"/>
              </w:rPr>
            </w:pPr>
            <w:r w:rsidRPr="31C6B2DE">
              <w:rPr>
                <w:b w:val="0"/>
                <w:bCs w:val="0"/>
                <w:sz w:val="20"/>
                <w:szCs w:val="20"/>
                <w:shd w:val="clear" w:color="auto" w:fill="FFFFFF"/>
              </w:rPr>
              <w:t>KOH</w:t>
            </w:r>
          </w:p>
        </w:tc>
        <w:tc>
          <w:tcPr>
            <w:tcW w:w="418" w:type="dxa"/>
          </w:tcPr>
          <w:p w:rsidR="00A31983" w:rsidRPr="00AF56DC" w:rsidRDefault="00A31983" w:rsidP="31C6B2DE">
            <w:pPr>
              <w:spacing w:after="0" w:line="360" w:lineRule="auto"/>
              <w:ind w:left="0" w:firstLine="0"/>
              <w:cnfStyle w:val="000000000000"/>
              <w:rPr>
                <w:b/>
                <w:bCs/>
                <w:sz w:val="20"/>
                <w:szCs w:val="20"/>
                <w:shd w:val="clear" w:color="auto" w:fill="FFFFFF"/>
              </w:rPr>
            </w:pPr>
          </w:p>
        </w:tc>
        <w:tc>
          <w:tcPr>
            <w:tcW w:w="1598" w:type="dxa"/>
          </w:tcPr>
          <w:p w:rsidR="00A31983" w:rsidRPr="00AF56DC" w:rsidRDefault="00053BE1" w:rsidP="31C6B2DE">
            <w:pPr>
              <w:spacing w:after="0" w:line="360" w:lineRule="auto"/>
              <w:ind w:left="0" w:firstLine="0"/>
              <w:cnfStyle w:val="000000000000"/>
              <w:rPr>
                <w:b/>
                <w:bCs/>
                <w:sz w:val="20"/>
                <w:szCs w:val="20"/>
                <w:shd w:val="clear" w:color="auto" w:fill="FFFFFF"/>
              </w:rPr>
            </w:pPr>
            <w:r w:rsidRPr="31C6B2DE">
              <w:rPr>
                <w:b/>
                <w:bCs/>
                <w:sz w:val="20"/>
                <w:szCs w:val="20"/>
                <w:shd w:val="clear" w:color="auto" w:fill="FFFFFF"/>
              </w:rPr>
              <w:t>7</w:t>
            </w:r>
          </w:p>
        </w:tc>
        <w:tc>
          <w:tcPr>
            <w:tcW w:w="1145" w:type="dxa"/>
          </w:tcPr>
          <w:p w:rsidR="00A31983" w:rsidRPr="00AF56DC" w:rsidRDefault="00053BE1" w:rsidP="31C6B2DE">
            <w:pPr>
              <w:spacing w:after="0" w:line="360" w:lineRule="auto"/>
              <w:ind w:left="0" w:firstLine="0"/>
              <w:cnfStyle w:val="000000000000"/>
              <w:rPr>
                <w:sz w:val="20"/>
                <w:szCs w:val="20"/>
                <w:shd w:val="clear" w:color="auto" w:fill="FFFFFF"/>
              </w:rPr>
            </w:pPr>
            <w:r w:rsidRPr="31C6B2DE">
              <w:rPr>
                <w:sz w:val="20"/>
                <w:szCs w:val="20"/>
                <w:shd w:val="clear" w:color="auto" w:fill="FFFFFF"/>
              </w:rPr>
              <w:t>0.8</w:t>
            </w:r>
          </w:p>
        </w:tc>
        <w:tc>
          <w:tcPr>
            <w:tcW w:w="1571" w:type="dxa"/>
          </w:tcPr>
          <w:p w:rsidR="00A31983" w:rsidRPr="00AF56DC" w:rsidRDefault="00053BE1" w:rsidP="31C6B2DE">
            <w:pPr>
              <w:spacing w:after="0" w:line="360" w:lineRule="auto"/>
              <w:ind w:left="0" w:firstLine="0"/>
              <w:cnfStyle w:val="000000000000"/>
              <w:rPr>
                <w:sz w:val="20"/>
                <w:szCs w:val="20"/>
                <w:shd w:val="clear" w:color="auto" w:fill="FFFFFF"/>
              </w:rPr>
            </w:pPr>
            <w:r w:rsidRPr="31C6B2DE">
              <w:rPr>
                <w:sz w:val="20"/>
                <w:szCs w:val="20"/>
                <w:shd w:val="clear" w:color="auto" w:fill="FFFFFF"/>
              </w:rPr>
              <w:t>6</w:t>
            </w:r>
            <w:r w:rsidR="5E4C85A5" w:rsidRPr="31C6B2DE">
              <w:rPr>
                <w:sz w:val="20"/>
                <w:szCs w:val="20"/>
                <w:shd w:val="clear" w:color="auto" w:fill="FFFFFF"/>
              </w:rPr>
              <w:t>0</w:t>
            </w:r>
          </w:p>
        </w:tc>
        <w:tc>
          <w:tcPr>
            <w:tcW w:w="1195" w:type="dxa"/>
          </w:tcPr>
          <w:p w:rsidR="00A31983" w:rsidRPr="00AF56DC" w:rsidRDefault="00053BE1" w:rsidP="31C6B2DE">
            <w:pPr>
              <w:spacing w:after="0" w:line="360" w:lineRule="auto"/>
              <w:ind w:left="0" w:firstLine="0"/>
              <w:cnfStyle w:val="000000000000"/>
              <w:rPr>
                <w:sz w:val="20"/>
                <w:szCs w:val="20"/>
                <w:shd w:val="clear" w:color="auto" w:fill="FFFFFF"/>
              </w:rPr>
            </w:pPr>
            <w:r w:rsidRPr="31C6B2DE">
              <w:rPr>
                <w:sz w:val="20"/>
                <w:szCs w:val="20"/>
                <w:shd w:val="clear" w:color="auto" w:fill="FFFFFF"/>
              </w:rPr>
              <w:t>4</w:t>
            </w:r>
            <w:r w:rsidR="629F019A" w:rsidRPr="31C6B2DE">
              <w:rPr>
                <w:sz w:val="20"/>
                <w:szCs w:val="20"/>
                <w:shd w:val="clear" w:color="auto" w:fill="FFFFFF"/>
              </w:rPr>
              <w:t>0</w:t>
            </w:r>
          </w:p>
        </w:tc>
        <w:tc>
          <w:tcPr>
            <w:tcW w:w="993" w:type="dxa"/>
          </w:tcPr>
          <w:p w:rsidR="00A31983" w:rsidRPr="00AF56DC" w:rsidRDefault="00053BE1" w:rsidP="31C6B2DE">
            <w:pPr>
              <w:spacing w:after="0" w:line="360" w:lineRule="auto"/>
              <w:ind w:left="0" w:firstLine="0"/>
              <w:cnfStyle w:val="000000000000"/>
              <w:rPr>
                <w:sz w:val="20"/>
                <w:szCs w:val="20"/>
                <w:shd w:val="clear" w:color="auto" w:fill="FFFFFF"/>
              </w:rPr>
            </w:pPr>
            <w:r w:rsidRPr="31C6B2DE">
              <w:rPr>
                <w:sz w:val="20"/>
                <w:szCs w:val="20"/>
                <w:shd w:val="clear" w:color="auto" w:fill="FFFFFF"/>
              </w:rPr>
              <w:t>98.84</w:t>
            </w:r>
          </w:p>
        </w:tc>
      </w:tr>
      <w:tr w:rsidR="00A31983" w:rsidTr="009D2733">
        <w:trPr>
          <w:cnfStyle w:val="000000100000"/>
          <w:jc w:val="center"/>
        </w:trPr>
        <w:tc>
          <w:tcPr>
            <w:cnfStyle w:val="001000000000"/>
            <w:tcW w:w="1003" w:type="dxa"/>
            <w:tcBorders>
              <w:top w:val="nil"/>
              <w:bottom w:val="nil"/>
            </w:tcBorders>
          </w:tcPr>
          <w:p w:rsidR="00A31983" w:rsidRPr="00AF56DC" w:rsidRDefault="00A31983" w:rsidP="31C6B2DE">
            <w:pPr>
              <w:spacing w:after="0" w:line="360" w:lineRule="auto"/>
              <w:ind w:left="0" w:firstLine="0"/>
              <w:rPr>
                <w:b w:val="0"/>
                <w:bCs w:val="0"/>
                <w:sz w:val="20"/>
                <w:szCs w:val="20"/>
                <w:shd w:val="clear" w:color="auto" w:fill="FFFFFF"/>
              </w:rPr>
            </w:pPr>
          </w:p>
        </w:tc>
        <w:tc>
          <w:tcPr>
            <w:tcW w:w="418" w:type="dxa"/>
          </w:tcPr>
          <w:p w:rsidR="00A31983" w:rsidRPr="00AF56DC" w:rsidRDefault="00A31983" w:rsidP="31C6B2DE">
            <w:pPr>
              <w:spacing w:after="0" w:line="360" w:lineRule="auto"/>
              <w:ind w:left="0" w:firstLine="0"/>
              <w:cnfStyle w:val="000000100000"/>
              <w:rPr>
                <w:b/>
                <w:bCs/>
                <w:sz w:val="20"/>
                <w:szCs w:val="20"/>
                <w:shd w:val="clear" w:color="auto" w:fill="FFFFFF"/>
              </w:rPr>
            </w:pPr>
          </w:p>
        </w:tc>
        <w:tc>
          <w:tcPr>
            <w:tcW w:w="1598" w:type="dxa"/>
          </w:tcPr>
          <w:p w:rsidR="00A31983" w:rsidRPr="00AF56DC" w:rsidRDefault="00053BE1" w:rsidP="31C6B2DE">
            <w:pPr>
              <w:spacing w:after="0" w:line="360" w:lineRule="auto"/>
              <w:ind w:left="0" w:firstLine="0"/>
              <w:cnfStyle w:val="000000100000"/>
              <w:rPr>
                <w:b/>
                <w:bCs/>
                <w:sz w:val="20"/>
                <w:szCs w:val="20"/>
                <w:shd w:val="clear" w:color="auto" w:fill="FFFFFF"/>
              </w:rPr>
            </w:pPr>
            <w:r w:rsidRPr="31C6B2DE">
              <w:rPr>
                <w:b/>
                <w:bCs/>
                <w:sz w:val="20"/>
                <w:szCs w:val="20"/>
                <w:shd w:val="clear" w:color="auto" w:fill="FFFFFF"/>
              </w:rPr>
              <w:t>9</w:t>
            </w:r>
          </w:p>
        </w:tc>
        <w:tc>
          <w:tcPr>
            <w:tcW w:w="1145" w:type="dxa"/>
          </w:tcPr>
          <w:p w:rsidR="00A31983" w:rsidRPr="00AF56DC" w:rsidRDefault="00053BE1" w:rsidP="31C6B2DE">
            <w:pPr>
              <w:spacing w:after="0" w:line="360" w:lineRule="auto"/>
              <w:ind w:left="0" w:firstLine="0"/>
              <w:cnfStyle w:val="000000100000"/>
              <w:rPr>
                <w:sz w:val="20"/>
                <w:szCs w:val="20"/>
                <w:shd w:val="clear" w:color="auto" w:fill="FFFFFF"/>
              </w:rPr>
            </w:pPr>
            <w:r w:rsidRPr="31C6B2DE">
              <w:rPr>
                <w:sz w:val="20"/>
                <w:szCs w:val="20"/>
                <w:shd w:val="clear" w:color="auto" w:fill="FFFFFF"/>
              </w:rPr>
              <w:t>0.4</w:t>
            </w:r>
          </w:p>
        </w:tc>
        <w:tc>
          <w:tcPr>
            <w:tcW w:w="1571" w:type="dxa"/>
          </w:tcPr>
          <w:p w:rsidR="00A31983" w:rsidRPr="00AF56DC" w:rsidRDefault="00053BE1" w:rsidP="31C6B2DE">
            <w:pPr>
              <w:spacing w:after="0" w:line="360" w:lineRule="auto"/>
              <w:ind w:left="0" w:firstLine="0"/>
              <w:cnfStyle w:val="000000100000"/>
              <w:rPr>
                <w:sz w:val="20"/>
                <w:szCs w:val="20"/>
                <w:shd w:val="clear" w:color="auto" w:fill="FFFFFF"/>
              </w:rPr>
            </w:pPr>
            <w:r w:rsidRPr="31C6B2DE">
              <w:rPr>
                <w:sz w:val="20"/>
                <w:szCs w:val="20"/>
                <w:shd w:val="clear" w:color="auto" w:fill="FFFFFF"/>
              </w:rPr>
              <w:t>35</w:t>
            </w:r>
          </w:p>
        </w:tc>
        <w:tc>
          <w:tcPr>
            <w:tcW w:w="1195" w:type="dxa"/>
          </w:tcPr>
          <w:p w:rsidR="00A31983" w:rsidRPr="00AF56DC" w:rsidRDefault="00053BE1" w:rsidP="31C6B2DE">
            <w:pPr>
              <w:spacing w:after="0" w:line="360" w:lineRule="auto"/>
              <w:ind w:left="0" w:firstLine="0"/>
              <w:cnfStyle w:val="000000100000"/>
              <w:rPr>
                <w:sz w:val="20"/>
                <w:szCs w:val="20"/>
                <w:shd w:val="clear" w:color="auto" w:fill="FFFFFF"/>
              </w:rPr>
            </w:pPr>
            <w:r w:rsidRPr="31C6B2DE">
              <w:rPr>
                <w:sz w:val="20"/>
                <w:szCs w:val="20"/>
                <w:shd w:val="clear" w:color="auto" w:fill="FFFFFF"/>
              </w:rPr>
              <w:t>5</w:t>
            </w:r>
            <w:r w:rsidR="629F019A" w:rsidRPr="31C6B2DE">
              <w:rPr>
                <w:sz w:val="20"/>
                <w:szCs w:val="20"/>
                <w:shd w:val="clear" w:color="auto" w:fill="FFFFFF"/>
              </w:rPr>
              <w:t>0</w:t>
            </w:r>
          </w:p>
        </w:tc>
        <w:tc>
          <w:tcPr>
            <w:tcW w:w="993" w:type="dxa"/>
          </w:tcPr>
          <w:p w:rsidR="00A31983" w:rsidRPr="00AF56DC" w:rsidRDefault="00053BE1" w:rsidP="31C6B2DE">
            <w:pPr>
              <w:spacing w:after="0" w:line="360" w:lineRule="auto"/>
              <w:ind w:left="0" w:firstLine="0"/>
              <w:cnfStyle w:val="000000100000"/>
              <w:rPr>
                <w:sz w:val="20"/>
                <w:szCs w:val="20"/>
                <w:shd w:val="clear" w:color="auto" w:fill="FFFFFF"/>
              </w:rPr>
            </w:pPr>
            <w:r w:rsidRPr="31C6B2DE">
              <w:rPr>
                <w:sz w:val="20"/>
                <w:szCs w:val="20"/>
                <w:shd w:val="clear" w:color="auto" w:fill="FFFFFF"/>
              </w:rPr>
              <w:t>97.13</w:t>
            </w:r>
          </w:p>
        </w:tc>
      </w:tr>
      <w:tr w:rsidR="00A31983" w:rsidTr="009D2733">
        <w:trPr>
          <w:jc w:val="center"/>
        </w:trPr>
        <w:tc>
          <w:tcPr>
            <w:cnfStyle w:val="001000000000"/>
            <w:tcW w:w="1003" w:type="dxa"/>
            <w:tcBorders>
              <w:top w:val="nil"/>
            </w:tcBorders>
          </w:tcPr>
          <w:p w:rsidR="00A31983" w:rsidRPr="00AF56DC" w:rsidRDefault="00A31983" w:rsidP="31C6B2DE">
            <w:pPr>
              <w:spacing w:after="0" w:line="360" w:lineRule="auto"/>
              <w:ind w:left="0" w:firstLine="0"/>
              <w:rPr>
                <w:b w:val="0"/>
                <w:bCs w:val="0"/>
                <w:sz w:val="20"/>
                <w:szCs w:val="20"/>
                <w:shd w:val="clear" w:color="auto" w:fill="FFFFFF"/>
              </w:rPr>
            </w:pPr>
          </w:p>
        </w:tc>
        <w:tc>
          <w:tcPr>
            <w:tcW w:w="418" w:type="dxa"/>
          </w:tcPr>
          <w:p w:rsidR="00A31983" w:rsidRPr="00AF56DC" w:rsidRDefault="00A31983" w:rsidP="31C6B2DE">
            <w:pPr>
              <w:spacing w:after="0" w:line="360" w:lineRule="auto"/>
              <w:ind w:left="0" w:firstLine="0"/>
              <w:cnfStyle w:val="000000000000"/>
              <w:rPr>
                <w:b/>
                <w:bCs/>
                <w:sz w:val="20"/>
                <w:szCs w:val="20"/>
                <w:shd w:val="clear" w:color="auto" w:fill="FFFFFF"/>
              </w:rPr>
            </w:pPr>
          </w:p>
        </w:tc>
        <w:tc>
          <w:tcPr>
            <w:tcW w:w="1598" w:type="dxa"/>
          </w:tcPr>
          <w:p w:rsidR="00A31983" w:rsidRPr="00AF56DC" w:rsidRDefault="00053BE1" w:rsidP="31C6B2DE">
            <w:pPr>
              <w:spacing w:after="0" w:line="360" w:lineRule="auto"/>
              <w:ind w:left="0" w:firstLine="0"/>
              <w:cnfStyle w:val="000000000000"/>
              <w:rPr>
                <w:b/>
                <w:bCs/>
                <w:sz w:val="20"/>
                <w:szCs w:val="20"/>
                <w:shd w:val="clear" w:color="auto" w:fill="FFFFFF"/>
              </w:rPr>
            </w:pPr>
            <w:r w:rsidRPr="31C6B2DE">
              <w:rPr>
                <w:b/>
                <w:bCs/>
                <w:sz w:val="20"/>
                <w:szCs w:val="20"/>
                <w:shd w:val="clear" w:color="auto" w:fill="FFFFFF"/>
              </w:rPr>
              <w:t>6</w:t>
            </w:r>
          </w:p>
        </w:tc>
        <w:tc>
          <w:tcPr>
            <w:tcW w:w="1145" w:type="dxa"/>
          </w:tcPr>
          <w:p w:rsidR="00A31983" w:rsidRPr="00AF56DC" w:rsidRDefault="00053BE1" w:rsidP="31C6B2DE">
            <w:pPr>
              <w:spacing w:after="0" w:line="360" w:lineRule="auto"/>
              <w:ind w:left="0" w:firstLine="0"/>
              <w:cnfStyle w:val="000000000000"/>
              <w:rPr>
                <w:sz w:val="20"/>
                <w:szCs w:val="20"/>
                <w:shd w:val="clear" w:color="auto" w:fill="FFFFFF"/>
              </w:rPr>
            </w:pPr>
            <w:r w:rsidRPr="31C6B2DE">
              <w:rPr>
                <w:sz w:val="20"/>
                <w:szCs w:val="20"/>
                <w:shd w:val="clear" w:color="auto" w:fill="FFFFFF"/>
              </w:rPr>
              <w:t>0.4</w:t>
            </w:r>
          </w:p>
        </w:tc>
        <w:tc>
          <w:tcPr>
            <w:tcW w:w="1571" w:type="dxa"/>
          </w:tcPr>
          <w:p w:rsidR="00A31983" w:rsidRPr="00AF56DC" w:rsidRDefault="00053BE1" w:rsidP="31C6B2DE">
            <w:pPr>
              <w:spacing w:after="0" w:line="360" w:lineRule="auto"/>
              <w:ind w:left="0" w:firstLine="0"/>
              <w:cnfStyle w:val="000000000000"/>
              <w:rPr>
                <w:sz w:val="20"/>
                <w:szCs w:val="20"/>
                <w:shd w:val="clear" w:color="auto" w:fill="FFFFFF"/>
              </w:rPr>
            </w:pPr>
            <w:r w:rsidRPr="31C6B2DE">
              <w:rPr>
                <w:sz w:val="20"/>
                <w:szCs w:val="20"/>
                <w:shd w:val="clear" w:color="auto" w:fill="FFFFFF"/>
              </w:rPr>
              <w:t>2</w:t>
            </w:r>
            <w:r w:rsidR="629F019A" w:rsidRPr="31C6B2DE">
              <w:rPr>
                <w:sz w:val="20"/>
                <w:szCs w:val="20"/>
                <w:shd w:val="clear" w:color="auto" w:fill="FFFFFF"/>
              </w:rPr>
              <w:t>5</w:t>
            </w:r>
          </w:p>
        </w:tc>
        <w:tc>
          <w:tcPr>
            <w:tcW w:w="1195" w:type="dxa"/>
          </w:tcPr>
          <w:p w:rsidR="00A31983" w:rsidRPr="00AF56DC" w:rsidRDefault="00053BE1" w:rsidP="31C6B2DE">
            <w:pPr>
              <w:spacing w:after="0" w:line="360" w:lineRule="auto"/>
              <w:ind w:left="0" w:firstLine="0"/>
              <w:cnfStyle w:val="000000000000"/>
              <w:rPr>
                <w:sz w:val="20"/>
                <w:szCs w:val="20"/>
                <w:shd w:val="clear" w:color="auto" w:fill="FFFFFF"/>
              </w:rPr>
            </w:pPr>
            <w:r w:rsidRPr="31C6B2DE">
              <w:rPr>
                <w:sz w:val="20"/>
                <w:szCs w:val="20"/>
                <w:shd w:val="clear" w:color="auto" w:fill="FFFFFF"/>
              </w:rPr>
              <w:t>60</w:t>
            </w:r>
          </w:p>
        </w:tc>
        <w:tc>
          <w:tcPr>
            <w:tcW w:w="993" w:type="dxa"/>
          </w:tcPr>
          <w:p w:rsidR="00A31983" w:rsidRPr="00AF56DC" w:rsidRDefault="00053BE1" w:rsidP="31C6B2DE">
            <w:pPr>
              <w:spacing w:after="0" w:line="360" w:lineRule="auto"/>
              <w:ind w:left="0" w:firstLine="0"/>
              <w:cnfStyle w:val="000000000000"/>
              <w:rPr>
                <w:sz w:val="20"/>
                <w:szCs w:val="20"/>
                <w:shd w:val="clear" w:color="auto" w:fill="FFFFFF"/>
              </w:rPr>
            </w:pPr>
            <w:r w:rsidRPr="31C6B2DE">
              <w:rPr>
                <w:sz w:val="20"/>
                <w:szCs w:val="20"/>
                <w:shd w:val="clear" w:color="auto" w:fill="FFFFFF"/>
              </w:rPr>
              <w:t>96.86</w:t>
            </w:r>
          </w:p>
        </w:tc>
      </w:tr>
    </w:tbl>
    <w:p w:rsidR="005D4901" w:rsidRPr="00657302" w:rsidRDefault="2AE3C9AA" w:rsidP="00657302">
      <w:pPr>
        <w:pStyle w:val="Heading2"/>
        <w:spacing w:after="0" w:line="360" w:lineRule="auto"/>
        <w:ind w:left="0" w:firstLine="0"/>
        <w:jc w:val="left"/>
        <w:rPr>
          <w:b/>
          <w:bCs/>
          <w:sz w:val="32"/>
          <w:szCs w:val="32"/>
        </w:rPr>
      </w:pPr>
      <w:r w:rsidRPr="31C6B2DE">
        <w:rPr>
          <w:b/>
          <w:bCs/>
          <w:sz w:val="24"/>
          <w:szCs w:val="24"/>
        </w:rPr>
        <w:lastRenderedPageBreak/>
        <w:t xml:space="preserve">5. </w:t>
      </w:r>
      <w:r w:rsidR="002A4A62" w:rsidRPr="31C6B2DE">
        <w:rPr>
          <w:b/>
          <w:bCs/>
          <w:sz w:val="24"/>
          <w:szCs w:val="24"/>
        </w:rPr>
        <w:t>CONCLUSION</w:t>
      </w:r>
    </w:p>
    <w:p w:rsidR="005D4901" w:rsidRPr="00657302" w:rsidRDefault="00770036" w:rsidP="00657302">
      <w:pPr>
        <w:spacing w:after="200" w:line="360" w:lineRule="auto"/>
        <w:ind w:left="-5"/>
        <w:rPr>
          <w:sz w:val="20"/>
          <w:szCs w:val="20"/>
        </w:rPr>
      </w:pPr>
      <w:r w:rsidRPr="31C6B2DE">
        <w:rPr>
          <w:sz w:val="20"/>
          <w:szCs w:val="20"/>
        </w:rPr>
        <w:t>Building predictive models for the quantification of biodiesel yield based on the level of the process parameters is a realistic goal with a tremendous impact on sustainable development. In this paper, the biodiesel yield is modelled as a function of methanol/oil molar ratio (</w:t>
      </w:r>
      <w:r w:rsidRPr="31C6B2DE">
        <w:rPr>
          <w:rFonts w:ascii="Cambria Math" w:hAnsi="Cambria Math" w:cs="Cambria Math"/>
          <w:sz w:val="20"/>
          <w:szCs w:val="20"/>
        </w:rPr>
        <w:t>𝑀</w:t>
      </w:r>
      <w:r w:rsidRPr="31C6B2DE">
        <w:rPr>
          <w:sz w:val="20"/>
          <w:szCs w:val="20"/>
          <w:vertAlign w:val="subscript"/>
        </w:rPr>
        <w:t>r</w:t>
      </w:r>
      <w:r w:rsidRPr="31C6B2DE">
        <w:rPr>
          <w:sz w:val="20"/>
          <w:szCs w:val="20"/>
        </w:rPr>
        <w:t>), catalyst weight (</w:t>
      </w:r>
      <w:r w:rsidRPr="31C6B2DE">
        <w:rPr>
          <w:rFonts w:ascii="Cambria Math" w:hAnsi="Cambria Math" w:cs="Cambria Math"/>
          <w:sz w:val="20"/>
          <w:szCs w:val="20"/>
        </w:rPr>
        <w:t>𝑊</w:t>
      </w:r>
      <w:r w:rsidRPr="31C6B2DE">
        <w:rPr>
          <w:sz w:val="20"/>
          <w:szCs w:val="20"/>
          <w:vertAlign w:val="subscript"/>
        </w:rPr>
        <w:t>c</w:t>
      </w:r>
      <w:r w:rsidRPr="31C6B2DE">
        <w:rPr>
          <w:sz w:val="20"/>
          <w:szCs w:val="20"/>
        </w:rPr>
        <w:t>), reaction temperature (</w:t>
      </w:r>
      <w:r w:rsidRPr="31C6B2DE">
        <w:rPr>
          <w:rFonts w:ascii="Cambria Math" w:hAnsi="Cambria Math" w:cs="Cambria Math"/>
          <w:sz w:val="20"/>
          <w:szCs w:val="20"/>
        </w:rPr>
        <w:t>𝑇</w:t>
      </w:r>
      <w:r w:rsidRPr="31C6B2DE">
        <w:rPr>
          <w:sz w:val="20"/>
          <w:szCs w:val="20"/>
        </w:rPr>
        <w:t>)and reaction time (</w:t>
      </w:r>
      <w:r w:rsidRPr="31C6B2DE">
        <w:rPr>
          <w:rFonts w:ascii="Cambria Math" w:hAnsi="Cambria Math" w:cs="Cambria Math"/>
          <w:sz w:val="20"/>
          <w:szCs w:val="20"/>
        </w:rPr>
        <w:t>𝑇</w:t>
      </w:r>
      <w:r w:rsidRPr="31C6B2DE">
        <w:rPr>
          <w:sz w:val="20"/>
          <w:szCs w:val="20"/>
          <w:vertAlign w:val="subscript"/>
        </w:rPr>
        <w:t>r</w:t>
      </w:r>
      <w:r w:rsidRPr="31C6B2DE">
        <w:rPr>
          <w:sz w:val="20"/>
          <w:szCs w:val="20"/>
        </w:rPr>
        <w:t>). A comprehensive comparative analysis is carried out t</w:t>
      </w:r>
      <w:r w:rsidR="0049168B" w:rsidRPr="31C6B2DE">
        <w:rPr>
          <w:sz w:val="20"/>
          <w:szCs w:val="20"/>
        </w:rPr>
        <w:t xml:space="preserve">o </w:t>
      </w:r>
      <w:r w:rsidR="74D1C8CA" w:rsidRPr="31C6B2DE">
        <w:rPr>
          <w:sz w:val="20"/>
          <w:szCs w:val="20"/>
        </w:rPr>
        <w:t>learn</w:t>
      </w:r>
      <w:r w:rsidR="0049168B" w:rsidRPr="31C6B2DE">
        <w:rPr>
          <w:sz w:val="20"/>
          <w:szCs w:val="20"/>
        </w:rPr>
        <w:t xml:space="preserve"> the utility of four</w:t>
      </w:r>
      <w:r w:rsidRPr="31C6B2DE">
        <w:rPr>
          <w:sz w:val="20"/>
          <w:szCs w:val="20"/>
        </w:rPr>
        <w:t xml:space="preserve"> machine learning techniques (linear regressi</w:t>
      </w:r>
      <w:r w:rsidR="0049168B" w:rsidRPr="31C6B2DE">
        <w:rPr>
          <w:sz w:val="20"/>
          <w:szCs w:val="20"/>
        </w:rPr>
        <w:t xml:space="preserve">on, random forest regression, </w:t>
      </w:r>
      <w:r w:rsidRPr="31C6B2DE">
        <w:rPr>
          <w:sz w:val="20"/>
          <w:szCs w:val="20"/>
        </w:rPr>
        <w:t>AdaBoost regression</w:t>
      </w:r>
      <w:r w:rsidR="0049168B" w:rsidRPr="31C6B2DE">
        <w:rPr>
          <w:sz w:val="20"/>
          <w:szCs w:val="20"/>
        </w:rPr>
        <w:t xml:space="preserve"> and artificial neural network</w:t>
      </w:r>
      <w:r w:rsidRPr="31C6B2DE">
        <w:rPr>
          <w:sz w:val="20"/>
          <w:szCs w:val="20"/>
        </w:rPr>
        <w:t>) for developing predictive models in biodiesel production. A wide range of accuracy and error metrics is used to quantify the efficacy of the machine learning algorithms. Based on the analysis it is seen that the linear regression approach</w:t>
      </w:r>
      <w:r w:rsidR="00806F93" w:rsidRPr="31C6B2DE">
        <w:rPr>
          <w:sz w:val="20"/>
          <w:szCs w:val="20"/>
        </w:rPr>
        <w:t xml:space="preserve"> and artificial neural network are</w:t>
      </w:r>
      <w:r w:rsidRPr="31C6B2DE">
        <w:rPr>
          <w:sz w:val="20"/>
          <w:szCs w:val="20"/>
        </w:rPr>
        <w:t xml:space="preserve"> only able to achieve moderate accuracy</w:t>
      </w:r>
      <w:r w:rsidR="0049168B" w:rsidRPr="31C6B2DE">
        <w:rPr>
          <w:sz w:val="20"/>
          <w:szCs w:val="20"/>
        </w:rPr>
        <w:t xml:space="preserve"> with R</w:t>
      </w:r>
      <w:r w:rsidR="0049168B" w:rsidRPr="31C6B2DE">
        <w:rPr>
          <w:sz w:val="20"/>
          <w:szCs w:val="20"/>
          <w:vertAlign w:val="superscript"/>
        </w:rPr>
        <w:t>2</w:t>
      </w:r>
      <w:r w:rsidR="0049168B" w:rsidRPr="31C6B2DE">
        <w:rPr>
          <w:sz w:val="20"/>
          <w:szCs w:val="20"/>
        </w:rPr>
        <w:t xml:space="preserve"> value of 0.51 and 0.45 respectively</w:t>
      </w:r>
      <w:r w:rsidRPr="31C6B2DE">
        <w:rPr>
          <w:sz w:val="20"/>
          <w:szCs w:val="20"/>
        </w:rPr>
        <w:t xml:space="preserve">, </w:t>
      </w:r>
      <w:r w:rsidR="4F33FED3" w:rsidRPr="31C6B2DE">
        <w:rPr>
          <w:sz w:val="20"/>
          <w:szCs w:val="20"/>
        </w:rPr>
        <w:t>while</w:t>
      </w:r>
      <w:r w:rsidRPr="31C6B2DE">
        <w:rPr>
          <w:sz w:val="20"/>
          <w:szCs w:val="20"/>
        </w:rPr>
        <w:t xml:space="preserve"> both random forest regression and AdaBoost regression show </w:t>
      </w:r>
      <w:r w:rsidR="5EED777D" w:rsidRPr="31C6B2DE">
        <w:rPr>
          <w:sz w:val="20"/>
          <w:szCs w:val="20"/>
        </w:rPr>
        <w:t>extremely high</w:t>
      </w:r>
      <w:r w:rsidRPr="31C6B2DE">
        <w:rPr>
          <w:sz w:val="20"/>
          <w:szCs w:val="20"/>
        </w:rPr>
        <w:t xml:space="preserve"> accuracy in predictive m</w:t>
      </w:r>
      <w:r w:rsidR="00625BB6" w:rsidRPr="31C6B2DE">
        <w:rPr>
          <w:sz w:val="20"/>
          <w:szCs w:val="20"/>
        </w:rPr>
        <w:t>odelling of the biodiesel yield</w:t>
      </w:r>
      <w:r w:rsidRPr="31C6B2DE">
        <w:rPr>
          <w:sz w:val="20"/>
          <w:szCs w:val="20"/>
        </w:rPr>
        <w:t xml:space="preserve">. </w:t>
      </w:r>
      <w:r w:rsidR="0049168B" w:rsidRPr="31C6B2DE">
        <w:rPr>
          <w:sz w:val="20"/>
          <w:szCs w:val="20"/>
        </w:rPr>
        <w:t xml:space="preserve">Using random forest for best process parameters it has been </w:t>
      </w:r>
      <w:r w:rsidR="6FDC6B42" w:rsidRPr="31C6B2DE">
        <w:rPr>
          <w:sz w:val="20"/>
          <w:szCs w:val="20"/>
        </w:rPr>
        <w:t>seen</w:t>
      </w:r>
      <w:r w:rsidR="0049168B" w:rsidRPr="31C6B2DE">
        <w:rPr>
          <w:sz w:val="20"/>
          <w:szCs w:val="20"/>
        </w:rPr>
        <w:t xml:space="preserve"> that by using KOH catalyst with methanol/oil molarratio (</w:t>
      </w:r>
      <w:r w:rsidR="0049168B" w:rsidRPr="31C6B2DE">
        <w:rPr>
          <w:rFonts w:ascii="Cambria Math" w:hAnsi="Cambria Math" w:cs="Cambria Math"/>
          <w:sz w:val="20"/>
          <w:szCs w:val="20"/>
        </w:rPr>
        <w:t>𝑀</w:t>
      </w:r>
      <w:r w:rsidR="0049168B" w:rsidRPr="31C6B2DE">
        <w:rPr>
          <w:sz w:val="20"/>
          <w:szCs w:val="20"/>
          <w:vertAlign w:val="subscript"/>
        </w:rPr>
        <w:t>r</w:t>
      </w:r>
      <w:r w:rsidR="0049168B" w:rsidRPr="31C6B2DE">
        <w:rPr>
          <w:sz w:val="20"/>
          <w:szCs w:val="20"/>
        </w:rPr>
        <w:t>)</w:t>
      </w:r>
      <w:r w:rsidR="00053BE1" w:rsidRPr="31C6B2DE">
        <w:rPr>
          <w:sz w:val="20"/>
          <w:szCs w:val="20"/>
        </w:rPr>
        <w:t xml:space="preserve"> of 7</w:t>
      </w:r>
      <w:r w:rsidR="0049168B" w:rsidRPr="31C6B2DE">
        <w:rPr>
          <w:sz w:val="20"/>
          <w:szCs w:val="20"/>
        </w:rPr>
        <w:t>, catalyst weight (</w:t>
      </w:r>
      <w:r w:rsidR="0049168B" w:rsidRPr="31C6B2DE">
        <w:rPr>
          <w:rFonts w:ascii="Cambria Math" w:hAnsi="Cambria Math" w:cs="Cambria Math"/>
          <w:sz w:val="20"/>
          <w:szCs w:val="20"/>
        </w:rPr>
        <w:t>𝑊</w:t>
      </w:r>
      <w:r w:rsidR="0049168B" w:rsidRPr="31C6B2DE">
        <w:rPr>
          <w:sz w:val="20"/>
          <w:szCs w:val="20"/>
          <w:vertAlign w:val="subscript"/>
        </w:rPr>
        <w:t>c</w:t>
      </w:r>
      <w:r w:rsidR="0049168B" w:rsidRPr="31C6B2DE">
        <w:rPr>
          <w:sz w:val="20"/>
          <w:szCs w:val="20"/>
        </w:rPr>
        <w:t>) of 0.8, reaction temperature (</w:t>
      </w:r>
      <w:r w:rsidR="0049168B" w:rsidRPr="31C6B2DE">
        <w:rPr>
          <w:rFonts w:ascii="Cambria Math" w:hAnsi="Cambria Math" w:cs="Cambria Math"/>
          <w:sz w:val="20"/>
          <w:szCs w:val="20"/>
        </w:rPr>
        <w:t>𝑇</w:t>
      </w:r>
      <w:r w:rsidR="0049168B" w:rsidRPr="31C6B2DE">
        <w:rPr>
          <w:sz w:val="20"/>
          <w:szCs w:val="20"/>
        </w:rPr>
        <w:t>) of 50</w:t>
      </w:r>
      <w:r w:rsidR="00625BB6" w:rsidRPr="31C6B2DE">
        <w:rPr>
          <w:sz w:val="20"/>
          <w:szCs w:val="20"/>
        </w:rPr>
        <w:t>°C and reaction time (</w:t>
      </w:r>
      <w:r w:rsidR="00625BB6" w:rsidRPr="31C6B2DE">
        <w:rPr>
          <w:rFonts w:ascii="Cambria Math" w:hAnsi="Cambria Math" w:cs="Cambria Math"/>
          <w:sz w:val="20"/>
          <w:szCs w:val="20"/>
        </w:rPr>
        <w:t>𝑇</w:t>
      </w:r>
      <w:r w:rsidR="00625BB6" w:rsidRPr="31C6B2DE">
        <w:rPr>
          <w:sz w:val="20"/>
          <w:szCs w:val="20"/>
          <w:vertAlign w:val="subscript"/>
        </w:rPr>
        <w:t>r</w:t>
      </w:r>
      <w:r w:rsidR="00625BB6" w:rsidRPr="31C6B2DE">
        <w:rPr>
          <w:sz w:val="20"/>
          <w:szCs w:val="20"/>
        </w:rPr>
        <w:t>) of 50 will give the yield of 99.5</w:t>
      </w:r>
      <w:r w:rsidR="00053BE1" w:rsidRPr="31C6B2DE">
        <w:rPr>
          <w:sz w:val="20"/>
          <w:szCs w:val="20"/>
        </w:rPr>
        <w:t>1</w:t>
      </w:r>
      <w:r w:rsidR="00625BB6" w:rsidRPr="31C6B2DE">
        <w:rPr>
          <w:sz w:val="20"/>
          <w:szCs w:val="20"/>
        </w:rPr>
        <w:t xml:space="preserve">%. Thus, Random Forest regression may be preferred for the predictive modelling of biodiesel yield. This would lead to a significant saving in time and effort in </w:t>
      </w:r>
      <w:r w:rsidR="51CF9921" w:rsidRPr="31C6B2DE">
        <w:rPr>
          <w:sz w:val="20"/>
          <w:szCs w:val="20"/>
        </w:rPr>
        <w:t>finding</w:t>
      </w:r>
      <w:r w:rsidR="00625BB6" w:rsidRPr="31C6B2DE">
        <w:rPr>
          <w:sz w:val="20"/>
          <w:szCs w:val="20"/>
        </w:rPr>
        <w:t xml:space="preserve"> the </w:t>
      </w:r>
      <w:r w:rsidR="00FF4AA3">
        <w:rPr>
          <w:sz w:val="20"/>
          <w:szCs w:val="20"/>
        </w:rPr>
        <w:t xml:space="preserve">Optimal </w:t>
      </w:r>
      <w:r w:rsidR="00625BB6" w:rsidRPr="31C6B2DE">
        <w:rPr>
          <w:sz w:val="20"/>
          <w:szCs w:val="20"/>
        </w:rPr>
        <w:t>process parameters to increase the yield.</w:t>
      </w:r>
    </w:p>
    <w:p w:rsidR="005D4901" w:rsidRPr="00065A50" w:rsidRDefault="002A4A62" w:rsidP="31C6B2DE">
      <w:pPr>
        <w:spacing w:after="200" w:line="360" w:lineRule="auto"/>
        <w:ind w:left="-5"/>
        <w:rPr>
          <w:b/>
          <w:bCs/>
          <w:sz w:val="32"/>
          <w:szCs w:val="32"/>
        </w:rPr>
      </w:pPr>
      <w:r w:rsidRPr="31C6B2DE">
        <w:rPr>
          <w:b/>
          <w:bCs/>
          <w:sz w:val="24"/>
          <w:szCs w:val="24"/>
        </w:rPr>
        <w:t>REFERENCES</w:t>
      </w:r>
    </w:p>
    <w:p w:rsidR="005D4901" w:rsidRPr="00894A45" w:rsidRDefault="002A4A62" w:rsidP="31C6B2DE">
      <w:pPr>
        <w:spacing w:after="291" w:line="360" w:lineRule="auto"/>
        <w:ind w:left="-5"/>
        <w:jc w:val="left"/>
        <w:rPr>
          <w:b/>
          <w:bCs/>
          <w:sz w:val="20"/>
          <w:szCs w:val="20"/>
        </w:rPr>
      </w:pPr>
      <w:r w:rsidRPr="31C6B2DE">
        <w:rPr>
          <w:b/>
          <w:bCs/>
          <w:sz w:val="20"/>
          <w:szCs w:val="20"/>
        </w:rPr>
        <w:t xml:space="preserve">Journal Paper </w:t>
      </w:r>
    </w:p>
    <w:p w:rsidR="00894A45" w:rsidRPr="00DF0FEF" w:rsidRDefault="00894A45" w:rsidP="31C6B2DE">
      <w:pPr>
        <w:pStyle w:val="ListParagraph"/>
        <w:numPr>
          <w:ilvl w:val="0"/>
          <w:numId w:val="18"/>
        </w:numPr>
        <w:spacing w:after="291" w:line="360" w:lineRule="auto"/>
        <w:rPr>
          <w:sz w:val="20"/>
          <w:szCs w:val="20"/>
        </w:rPr>
      </w:pPr>
      <w:r w:rsidRPr="31C6B2DE">
        <w:rPr>
          <w:sz w:val="20"/>
          <w:szCs w:val="20"/>
        </w:rPr>
        <w:t>Bisheswar Karmakar, Sumit H.Dhawane, Gopinath Halder (2018), “Optimization of biodiesel production from castor oil by Taguchi design” ScienceDirect S2213343718301957</w:t>
      </w:r>
    </w:p>
    <w:p w:rsidR="00894A45" w:rsidRPr="00DF0FEF" w:rsidRDefault="00894A45" w:rsidP="31C6B2DE">
      <w:pPr>
        <w:pStyle w:val="ListParagraph"/>
        <w:numPr>
          <w:ilvl w:val="0"/>
          <w:numId w:val="18"/>
        </w:numPr>
        <w:spacing w:after="291" w:line="360" w:lineRule="auto"/>
        <w:rPr>
          <w:sz w:val="20"/>
          <w:szCs w:val="20"/>
        </w:rPr>
      </w:pPr>
      <w:r w:rsidRPr="31C6B2DE">
        <w:rPr>
          <w:sz w:val="20"/>
          <w:szCs w:val="20"/>
        </w:rPr>
        <w:t xml:space="preserve">Monzur Alam Imteaz, A.B.M. Sharif Hossain, Maryam Bayatvarkeshi (2022), “A mathematical modelling framework for quantifying production of biofuel from waste banana” </w:t>
      </w:r>
    </w:p>
    <w:p w:rsidR="00894A45" w:rsidRPr="00DF0FEF" w:rsidRDefault="00D70297" w:rsidP="31C6B2DE">
      <w:pPr>
        <w:pStyle w:val="ListParagraph"/>
        <w:numPr>
          <w:ilvl w:val="0"/>
          <w:numId w:val="18"/>
        </w:numPr>
        <w:spacing w:after="291" w:line="360" w:lineRule="auto"/>
        <w:rPr>
          <w:sz w:val="20"/>
          <w:szCs w:val="20"/>
        </w:rPr>
      </w:pPr>
      <w:r w:rsidRPr="31C6B2DE">
        <w:rPr>
          <w:sz w:val="20"/>
          <w:szCs w:val="20"/>
        </w:rPr>
        <w:t>Min-Yuan Cheng, Doddy Prayogo(2012), “Optimizing Biodiesel Production from Rice Bran Using Artificial Intelligence Approaches”</w:t>
      </w:r>
    </w:p>
    <w:p w:rsidR="00881228" w:rsidRPr="00DF0FEF" w:rsidRDefault="00C85A51" w:rsidP="31C6B2DE">
      <w:pPr>
        <w:pStyle w:val="ListParagraph"/>
        <w:numPr>
          <w:ilvl w:val="0"/>
          <w:numId w:val="18"/>
        </w:numPr>
        <w:spacing w:after="291" w:line="360" w:lineRule="auto"/>
        <w:rPr>
          <w:sz w:val="20"/>
          <w:szCs w:val="20"/>
        </w:rPr>
      </w:pPr>
      <w:r w:rsidRPr="31C6B2DE">
        <w:rPr>
          <w:sz w:val="20"/>
          <w:szCs w:val="20"/>
        </w:rPr>
        <w:t>Rouf Ahmad Dar, Mudasir Yaqoob, Manisha Parmar, Urmila Gupta Phutela(2019), “Biofuels from Food Processing Wastes”</w:t>
      </w:r>
    </w:p>
    <w:p w:rsidR="00C85A51" w:rsidRPr="00DF0FEF" w:rsidRDefault="00C85A51" w:rsidP="31C6B2DE">
      <w:pPr>
        <w:pStyle w:val="ListParagraph"/>
        <w:numPr>
          <w:ilvl w:val="0"/>
          <w:numId w:val="18"/>
        </w:numPr>
        <w:spacing w:after="291" w:line="360" w:lineRule="auto"/>
        <w:rPr>
          <w:sz w:val="20"/>
          <w:szCs w:val="20"/>
        </w:rPr>
      </w:pPr>
      <w:r w:rsidRPr="31C6B2DE">
        <w:rPr>
          <w:sz w:val="20"/>
          <w:szCs w:val="20"/>
        </w:rPr>
        <w:t>Navdish Arora(2021), “Biofuels From Food Waste – A Sustainable Approach”</w:t>
      </w:r>
    </w:p>
    <w:p w:rsidR="00C85A51" w:rsidRPr="00DF0FEF" w:rsidRDefault="00C85A51" w:rsidP="31C6B2DE">
      <w:pPr>
        <w:pStyle w:val="ListParagraph"/>
        <w:numPr>
          <w:ilvl w:val="0"/>
          <w:numId w:val="18"/>
        </w:numPr>
        <w:spacing w:after="291" w:line="360" w:lineRule="auto"/>
        <w:rPr>
          <w:sz w:val="20"/>
          <w:szCs w:val="20"/>
        </w:rPr>
      </w:pPr>
      <w:r w:rsidRPr="31C6B2DE">
        <w:rPr>
          <w:sz w:val="20"/>
          <w:szCs w:val="20"/>
        </w:rPr>
        <w:t>Kambiz Tahvildari, Yasaman Naghavi Anaraki, Reza Fazaeli, Sogol Mirpanji, Elham Delrish(2015), “The study of CaO and MgO heterogenic nano-catalyst coupling on transesterification reaction efficacy in the production of biodiesel from recycled cooking oil”</w:t>
      </w:r>
    </w:p>
    <w:p w:rsidR="00C85A51" w:rsidRPr="00DF0FEF" w:rsidRDefault="00C85A51" w:rsidP="31C6B2DE">
      <w:pPr>
        <w:pStyle w:val="ListParagraph"/>
        <w:numPr>
          <w:ilvl w:val="0"/>
          <w:numId w:val="18"/>
        </w:numPr>
        <w:spacing w:after="291" w:line="360" w:lineRule="auto"/>
        <w:rPr>
          <w:sz w:val="20"/>
          <w:szCs w:val="20"/>
        </w:rPr>
      </w:pPr>
      <w:r w:rsidRPr="31C6B2DE">
        <w:rPr>
          <w:sz w:val="20"/>
          <w:szCs w:val="20"/>
        </w:rPr>
        <w:t>Hemal Chowdhury, Tamal Chowdhury, Pranta Barua(2021), “Biofuel production from food waste biomass and application of machine learning for process management”</w:t>
      </w:r>
    </w:p>
    <w:p w:rsidR="00C85A51" w:rsidRPr="00DF0FEF" w:rsidRDefault="00C85A51" w:rsidP="31C6B2DE">
      <w:pPr>
        <w:pStyle w:val="ListParagraph"/>
        <w:numPr>
          <w:ilvl w:val="0"/>
          <w:numId w:val="18"/>
        </w:numPr>
        <w:spacing w:after="291" w:line="360" w:lineRule="auto"/>
        <w:rPr>
          <w:sz w:val="20"/>
          <w:szCs w:val="20"/>
        </w:rPr>
      </w:pPr>
      <w:r w:rsidRPr="31C6B2DE">
        <w:rPr>
          <w:sz w:val="20"/>
          <w:szCs w:val="20"/>
        </w:rPr>
        <w:t>Leung, D, Guo, Y(2006), “Transesterification of neat and used frying oil: Optimization for biodiesel production”</w:t>
      </w:r>
    </w:p>
    <w:p w:rsidR="00DF0FEF" w:rsidRDefault="00C85A51" w:rsidP="31C6B2DE">
      <w:pPr>
        <w:pStyle w:val="ListParagraph"/>
        <w:numPr>
          <w:ilvl w:val="0"/>
          <w:numId w:val="18"/>
        </w:numPr>
        <w:spacing w:after="291" w:line="360" w:lineRule="auto"/>
        <w:rPr>
          <w:sz w:val="20"/>
          <w:szCs w:val="20"/>
        </w:rPr>
      </w:pPr>
      <w:r w:rsidRPr="31C6B2DE">
        <w:rPr>
          <w:sz w:val="20"/>
          <w:szCs w:val="20"/>
        </w:rPr>
        <w:t>Lertsathapornsuk, Pairintra, Aryusuk, Krisnangkura(2008), “Microwave assisted in continuous biodiesel production fromwaste frying palm oil and its performance in a 100 kW diesel generator”</w:t>
      </w:r>
    </w:p>
    <w:p w:rsidR="00DF0FEF" w:rsidRDefault="00DF0FEF" w:rsidP="31C6B2DE">
      <w:pPr>
        <w:pStyle w:val="ListParagraph"/>
        <w:numPr>
          <w:ilvl w:val="0"/>
          <w:numId w:val="18"/>
        </w:numPr>
        <w:spacing w:after="291" w:line="360" w:lineRule="auto"/>
        <w:rPr>
          <w:sz w:val="20"/>
          <w:szCs w:val="20"/>
        </w:rPr>
      </w:pPr>
      <w:r w:rsidRPr="31C6B2DE">
        <w:rPr>
          <w:sz w:val="20"/>
          <w:szCs w:val="20"/>
        </w:rPr>
        <w:lastRenderedPageBreak/>
        <w:t>Karmakar, B.; Dhawane, S.H.; Halder, G(2018), “Optimization of biodiesel production from castor oil”</w:t>
      </w:r>
    </w:p>
    <w:p w:rsidR="008B493E" w:rsidRPr="008B493E" w:rsidRDefault="00DF0FEF" w:rsidP="31C6B2DE">
      <w:pPr>
        <w:pStyle w:val="ListParagraph"/>
        <w:numPr>
          <w:ilvl w:val="0"/>
          <w:numId w:val="18"/>
        </w:numPr>
        <w:spacing w:after="291" w:line="360" w:lineRule="auto"/>
        <w:rPr>
          <w:sz w:val="20"/>
          <w:szCs w:val="20"/>
        </w:rPr>
      </w:pPr>
      <w:r w:rsidRPr="31C6B2DE">
        <w:rPr>
          <w:sz w:val="20"/>
          <w:szCs w:val="20"/>
          <w:shd w:val="clear" w:color="auto" w:fill="FFFFFF"/>
        </w:rPr>
        <w:t>Kumar, R.; Tiwari, P.; Garg, S.(2013), “Alkali transesterification of linseed oil for biodiesel production”</w:t>
      </w:r>
    </w:p>
    <w:p w:rsidR="00DF0FEF" w:rsidRDefault="00DF0FEF" w:rsidP="31C6B2DE">
      <w:pPr>
        <w:pStyle w:val="ListParagraph"/>
        <w:numPr>
          <w:ilvl w:val="0"/>
          <w:numId w:val="18"/>
        </w:numPr>
        <w:spacing w:after="291" w:line="360" w:lineRule="auto"/>
        <w:rPr>
          <w:sz w:val="20"/>
          <w:szCs w:val="20"/>
        </w:rPr>
      </w:pPr>
      <w:r w:rsidRPr="31C6B2DE">
        <w:rPr>
          <w:sz w:val="20"/>
          <w:szCs w:val="20"/>
        </w:rPr>
        <w:t>Ahmad, T.; Danish, M.; Kale, P.; Geremew, B.; Adeloju,</w:t>
      </w:r>
      <w:r w:rsidR="008B493E" w:rsidRPr="31C6B2DE">
        <w:rPr>
          <w:sz w:val="20"/>
          <w:szCs w:val="20"/>
        </w:rPr>
        <w:t xml:space="preserve"> S.B.; Nizami, M.; Ayoub, M. (2020), “Co</w:t>
      </w:r>
      <w:r w:rsidRPr="31C6B2DE">
        <w:rPr>
          <w:sz w:val="20"/>
          <w:szCs w:val="20"/>
        </w:rPr>
        <w:t>nversion of flaxseed oil into biodieselusing KOH catalyst: Optimization and characterization dataset</w:t>
      </w:r>
      <w:r w:rsidR="008B493E" w:rsidRPr="31C6B2DE">
        <w:rPr>
          <w:sz w:val="20"/>
          <w:szCs w:val="20"/>
        </w:rPr>
        <w:t>”</w:t>
      </w:r>
      <w:r w:rsidR="579E7C58" w:rsidRPr="31C6B2DE">
        <w:rPr>
          <w:sz w:val="20"/>
          <w:szCs w:val="20"/>
        </w:rPr>
        <w:t xml:space="preserve">. </w:t>
      </w:r>
    </w:p>
    <w:p w:rsidR="005D7D90" w:rsidRPr="005D7D90" w:rsidRDefault="005D7D90" w:rsidP="31C6B2DE">
      <w:pPr>
        <w:pStyle w:val="ListParagraph"/>
        <w:numPr>
          <w:ilvl w:val="0"/>
          <w:numId w:val="18"/>
        </w:numPr>
        <w:spacing w:after="291" w:line="360" w:lineRule="auto"/>
        <w:rPr>
          <w:sz w:val="20"/>
          <w:szCs w:val="20"/>
        </w:rPr>
      </w:pPr>
      <w:r w:rsidRPr="31C6B2DE">
        <w:rPr>
          <w:sz w:val="20"/>
          <w:szCs w:val="20"/>
          <w:shd w:val="clear" w:color="auto" w:fill="FFFFFF"/>
        </w:rPr>
        <w:t>Hazra, A.; Gogtay, N(2016), “Correlation and linear regression”.</w:t>
      </w:r>
    </w:p>
    <w:p w:rsidR="00FE1AA0" w:rsidRDefault="005D7D90" w:rsidP="31C6B2DE">
      <w:pPr>
        <w:pStyle w:val="ListParagraph"/>
        <w:numPr>
          <w:ilvl w:val="0"/>
          <w:numId w:val="18"/>
        </w:numPr>
        <w:spacing w:after="291" w:line="360" w:lineRule="auto"/>
        <w:rPr>
          <w:sz w:val="20"/>
          <w:szCs w:val="20"/>
        </w:rPr>
      </w:pPr>
      <w:r w:rsidRPr="31C6B2DE">
        <w:rPr>
          <w:sz w:val="20"/>
          <w:szCs w:val="20"/>
        </w:rPr>
        <w:t>Seo, D.K.; Kim, Y.H.; Eo, Y.D.; Park, W.Y.; Park, H.C.</w:t>
      </w:r>
      <w:r w:rsidR="00FE1AA0" w:rsidRPr="31C6B2DE">
        <w:rPr>
          <w:sz w:val="20"/>
          <w:szCs w:val="20"/>
        </w:rPr>
        <w:t>(2017),“</w:t>
      </w:r>
      <w:r w:rsidRPr="31C6B2DE">
        <w:rPr>
          <w:sz w:val="20"/>
          <w:szCs w:val="20"/>
        </w:rPr>
        <w:t>Generation of Radiometric, Phenological Normalized Image Based onRandom Forest Regression for Change Detection</w:t>
      </w:r>
      <w:r w:rsidR="00FE1AA0" w:rsidRPr="31C6B2DE">
        <w:rPr>
          <w:sz w:val="20"/>
          <w:szCs w:val="20"/>
        </w:rPr>
        <w:t>”</w:t>
      </w:r>
      <w:r w:rsidRPr="31C6B2DE">
        <w:rPr>
          <w:sz w:val="20"/>
          <w:szCs w:val="20"/>
        </w:rPr>
        <w:t>.</w:t>
      </w:r>
    </w:p>
    <w:p w:rsidR="005D7D90" w:rsidRPr="00FE1AA0" w:rsidRDefault="00FE1AA0" w:rsidP="31C6B2DE">
      <w:pPr>
        <w:pStyle w:val="ListParagraph"/>
        <w:numPr>
          <w:ilvl w:val="0"/>
          <w:numId w:val="18"/>
        </w:numPr>
        <w:spacing w:after="291" w:line="360" w:lineRule="auto"/>
        <w:rPr>
          <w:sz w:val="20"/>
          <w:szCs w:val="20"/>
        </w:rPr>
      </w:pPr>
      <w:r w:rsidRPr="31C6B2DE">
        <w:rPr>
          <w:sz w:val="20"/>
          <w:szCs w:val="20"/>
        </w:rPr>
        <w:t>Ortega, M.F.; Donoso, D.; Bousbaa, H.; Bolonio, D.; Ballesteros, R.; García-Martínez, M.-J.; Lapuerta, M.; Canoira, L.(2020), “Optimized Production by artificial neural network”.</w:t>
      </w:r>
    </w:p>
    <w:p w:rsidR="007E658F" w:rsidRPr="00C85A51" w:rsidRDefault="007E658F" w:rsidP="00C85A51">
      <w:pPr>
        <w:spacing w:after="314" w:line="360" w:lineRule="auto"/>
        <w:ind w:left="-5"/>
        <w:jc w:val="left"/>
        <w:rPr>
          <w:sz w:val="24"/>
          <w:szCs w:val="24"/>
        </w:rPr>
      </w:pPr>
    </w:p>
    <w:sectPr w:rsidR="007E658F" w:rsidRPr="00C85A51" w:rsidSect="00047F1E">
      <w:pgSz w:w="12240" w:h="15840"/>
      <w:pgMar w:top="1440" w:right="1440" w:bottom="1440" w:left="1440" w:header="720" w:footer="679" w:gutter="0"/>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E3CBDE" w15:done="0"/>
  <w15:commentEx w15:paraId="622AFEBD" w15:done="0"/>
  <w15:commentEx w15:paraId="7378C00F" w15:done="0"/>
  <w15:commentEx w15:paraId="416D9A36" w15:done="0"/>
  <w15:commentEx w15:paraId="2DFB41E8" w15:done="0"/>
  <w15:commentEx w15:paraId="42797AA9" w15:done="0"/>
  <w15:commentEx w15:paraId="476A2D17" w15:done="0"/>
  <w15:commentEx w15:paraId="6E7DD790" w15:done="0"/>
  <w15:commentEx w15:paraId="7A362440" w15:done="0"/>
  <w15:commentEx w15:paraId="732CC211" w15:done="0"/>
  <w15:commentEx w15:paraId="75DA0F98" w15:done="0"/>
  <w15:commentEx w15:paraId="2478B836" w15:done="0"/>
  <w15:commentEx w15:paraId="4563FBE2" w15:paraIdParent="2478B836" w15:done="0"/>
  <w15:commentEx w15:paraId="283919FB" w15:done="0"/>
  <w15:commentEx w15:paraId="30067721" w15:done="0"/>
  <w15:commentEx w15:paraId="6962C862" w15:done="0"/>
  <w15:commentEx w15:paraId="66A42174" w15:done="0"/>
  <w15:commentEx w15:paraId="5B5BE89C" w15:done="0"/>
  <w15:commentEx w15:paraId="4BDB6C9A" w15:done="0"/>
  <w15:commentEx w15:paraId="66DC2EE2" w15:done="0"/>
  <w15:commentEx w15:paraId="52C30178" w15:done="0"/>
  <w15:commentEx w15:paraId="33AB1A06" w15:done="0"/>
  <w15:commentEx w15:paraId="61DE7B28" w15:done="0"/>
  <w15:commentEx w15:paraId="5DBE960E" w15:done="0"/>
  <w15:commentEx w15:paraId="2571AD48" w15:done="0"/>
  <w15:commentEx w15:paraId="15BA9417" w15:done="0"/>
  <w15:commentEx w15:paraId="7F53F45C" w15:done="0"/>
  <w15:commentEx w15:paraId="63CA9DDA" w15:done="0"/>
  <w15:commentEx w15:paraId="52DE7AD2" w15:done="0"/>
  <w15:commentEx w15:paraId="24F963B9" w15:done="0"/>
  <w15:commentEx w15:paraId="7B5C1A1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2013" w:rsidRDefault="007C2013">
      <w:pPr>
        <w:spacing w:after="0" w:line="240" w:lineRule="auto"/>
      </w:pPr>
      <w:r>
        <w:separator/>
      </w:r>
    </w:p>
  </w:endnote>
  <w:endnote w:type="continuationSeparator" w:id="1">
    <w:p w:rsidR="007C2013" w:rsidRDefault="007C20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2013" w:rsidRDefault="007C2013">
      <w:pPr>
        <w:spacing w:after="0" w:line="240" w:lineRule="auto"/>
      </w:pPr>
      <w:r>
        <w:separator/>
      </w:r>
    </w:p>
  </w:footnote>
  <w:footnote w:type="continuationSeparator" w:id="1">
    <w:p w:rsidR="007C2013" w:rsidRDefault="007C2013">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OrhG1Q5J7vxydj" int2:id="oKJJCQaB">
      <int2:state int2:value="Rejected" int2:type="AugLoop_Text_Critique"/>
    </int2:textHash>
    <int2:textHash int2:hashCode="6SouSCcnumACpD" int2:id="w1CPhKdD">
      <int2:state int2:value="Rejected" int2:type="AugLoop_Text_Critique"/>
    </int2:textHash>
    <int2:textHash int2:hashCode="nywSg4W7f8xoyh" int2:id="qxnIPWVv">
      <int2:state int2:value="Rejected" int2:type="AugLoop_Text_Critique"/>
    </int2:textHash>
    <int2:textHash int2:hashCode="aX3GsAOBwda5Lc" int2:id="A8wi6bgo">
      <int2:state int2:value="Rejected" int2:type="AugLoop_Text_Critique"/>
    </int2:textHash>
    <int2:textHash int2:hashCode="N1R2UDshH+Qljp" int2:id="D0nmCIs3">
      <int2:state int2:value="Rejected" int2:type="AugLoop_Text_Critique"/>
    </int2:textHash>
    <int2:textHash int2:hashCode="VsUpXA72J7xW7X" int2:id="yebCoapr">
      <int2:state int2:value="Rejected" int2:type="AugLoop_Text_Critique"/>
    </int2:textHash>
    <int2:textHash int2:hashCode="Faudx46XkFdXAa" int2:id="r5p6T5S9">
      <int2:state int2:value="Rejected" int2:type="AugLoop_Text_Critique"/>
    </int2:textHash>
    <int2:textHash int2:hashCode="VD4zPUcViKzbBx" int2:id="qhQuTRtJ">
      <int2:state int2:value="Rejected" int2:type="AugLoop_Text_Critique"/>
    </int2:textHash>
    <int2:textHash int2:hashCode="LaMaulsF5JL+mC" int2:id="Jcbf2VQo">
      <int2:state int2:value="Rejected" int2:type="AugLoop_Text_Critique"/>
    </int2:textHash>
    <int2:textHash int2:hashCode="meSN6Ypu9PZPq2" int2:id="FF8omIdi">
      <int2:state int2:value="Rejected" int2:type="AugLoop_Text_Critique"/>
    </int2:textHash>
    <int2:textHash int2:hashCode="lGcUrev/UAtSwP" int2:id="bOeAm7lc">
      <int2:state int2:value="Rejected" int2:type="AugLoop_Text_Critique"/>
    </int2:textHash>
    <int2:textHash int2:hashCode="BC3EUS+j05HFFw" int2:id="A23eZ28Q">
      <int2:state int2:value="Rejected" int2:type="AugLoop_Text_Critique"/>
    </int2:textHash>
    <int2:textHash int2:hashCode="SLP4zcsbcFZTrS" int2:id="tGwvuYLk">
      <int2:state int2:value="Rejected" int2:type="AugLoop_Text_Critique"/>
    </int2:textHash>
    <int2:textHash int2:hashCode="0WHy8LBVQlhu0c" int2:id="55ki3eoD">
      <int2:state int2:value="Rejected" int2:type="AugLoop_Text_Critique"/>
    </int2:textHash>
    <int2:textHash int2:hashCode="IjNkyw40XqlrEK" int2:id="WavG8tCj">
      <int2:state int2:value="Rejected" int2:type="AugLoop_Text_Critique"/>
    </int2:textHash>
    <int2:textHash int2:hashCode="fZNQDIauWHs9n0" int2:id="zpGp4g1n">
      <int2:state int2:value="Rejected" int2:type="AugLoop_Text_Critique"/>
    </int2:textHash>
    <int2:textHash int2:hashCode="I5KwGqewzMYSsQ" int2:id="XtgJEfQi">
      <int2:state int2:value="Rejected" int2:type="AugLoop_Text_Critique"/>
    </int2:textHash>
    <int2:textHash int2:hashCode="6tGrqEAoQn+oMS" int2:id="j3ahKbRX">
      <int2:state int2:value="Rejected" int2:type="AugLoop_Text_Critique"/>
    </int2:textHash>
    <int2:textHash int2:hashCode="yzfC5ps5XZEsgy" int2:id="6uT186iT">
      <int2:state int2:value="Rejected" int2:type="AugLoop_Text_Critique"/>
    </int2:textHash>
    <int2:textHash int2:hashCode="uiIuTWtYhOe+XM" int2:id="hzuMN3kj">
      <int2:state int2:value="Rejected" int2:type="AugLoop_Text_Critique"/>
    </int2:textHash>
    <int2:textHash int2:hashCode="HFGxQ5GmK2byuD" int2:id="mIGSQ5BL">
      <int2:state int2:value="Rejected" int2:type="AugLoop_Text_Critique"/>
    </int2:textHash>
    <int2:textHash int2:hashCode="q9xEyMTT2iEbEc" int2:id="0g7T8jvY">
      <int2:state int2:value="Rejected" int2:type="AugLoop_Text_Critique"/>
    </int2:textHash>
    <int2:textHash int2:hashCode="Y/aL7s2JAuSluJ" int2:id="begnRhc9">
      <int2:state int2:value="Rejected" int2:type="AugLoop_Text_Critique"/>
    </int2:textHash>
    <int2:textHash int2:hashCode="OdUpF/HTJkwCYx" int2:id="QDI2FjXC">
      <int2:state int2:value="Rejected" int2:type="AugLoop_Text_Critique"/>
    </int2:textHash>
    <int2:textHash int2:hashCode="XSN2Xjr/H0TBg0" int2:id="FWvQBz2K">
      <int2:state int2:value="Rejected" int2:type="AugLoop_Text_Critique"/>
    </int2:textHash>
    <int2:textHash int2:hashCode="jsrMJFdfotMmY+" int2:id="ggWH7NJR">
      <int2:state int2:value="Rejected" int2:type="AugLoop_Text_Critique"/>
    </int2:textHash>
    <int2:textHash int2:hashCode="PzwsYIaDswFK2c" int2:id="MbhoHfSv">
      <int2:state int2:value="Rejected" int2:type="AugLoop_Text_Critique"/>
    </int2:textHash>
    <int2:textHash int2:hashCode="2xDEeS0oVmS0EX" int2:id="ITXXpsMP">
      <int2:state int2:value="Rejected" int2:type="AugLoop_Text_Critique"/>
    </int2:textHash>
    <int2:textHash int2:hashCode="UxQzA9cZPBjCZj" int2:id="EKd2bfOy">
      <int2:state int2:value="Rejected" int2:type="AugLoop_Text_Critique"/>
    </int2:textHash>
    <int2:textHash int2:hashCode="LXX/dKrdu3YvyJ" int2:id="oNP0nl2d">
      <int2:state int2:value="Rejected" int2:type="AugLoop_Text_Critique"/>
    </int2:textHash>
    <int2:textHash int2:hashCode="BjU6ehBtua07cb" int2:id="8avIq5MB">
      <int2:state int2:value="Rejected" int2:type="AugLoop_Text_Critique"/>
    </int2:textHash>
    <int2:textHash int2:hashCode="o8jqGkAU6ldZZZ" int2:id="8dgSzTeR">
      <int2:state int2:value="Rejected" int2:type="AugLoop_Text_Critique"/>
    </int2:textHash>
    <int2:textHash int2:hashCode="SfOVRByFV7iwoF" int2:id="qBN7qeu0">
      <int2:state int2:value="Rejected" int2:type="AugLoop_Text_Critique"/>
    </int2:textHash>
    <int2:textHash int2:hashCode="fzVz4ciOPjrZaj" int2:id="kNkyC0cZ">
      <int2:state int2:value="Rejected" int2:type="AugLoop_Text_Critique"/>
    </int2:textHash>
    <int2:textHash int2:hashCode="nzYrLUSBjltj7b" int2:id="ABAQ0jjn">
      <int2:state int2:value="Rejected" int2:type="AugLoop_Text_Critique"/>
    </int2:textHash>
    <int2:textHash int2:hashCode="UyACutWw0KOzQG" int2:id="pvtWbDLl">
      <int2:state int2:value="Rejected" int2:type="AugLoop_Text_Critique"/>
    </int2:textHash>
    <int2:textHash int2:hashCode="17nSvo3gnBCsO9" int2:id="9h91Wi7K">
      <int2:state int2:value="Rejected" int2:type="AugLoop_Text_Critique"/>
    </int2:textHash>
    <int2:textHash int2:hashCode="1C1NKNJpfHJFpG" int2:id="9HYrG5tX">
      <int2:state int2:value="Rejected" int2:type="AugLoop_Text_Critique"/>
    </int2:textHash>
    <int2:textHash int2:hashCode="ORibTgOn4VBaad" int2:id="1C91UTvc">
      <int2:state int2:value="Rejected" int2:type="AugLoop_Text_Critique"/>
    </int2:textHash>
    <int2:textHash int2:hashCode="eVhI9o3A71/ywi" int2:id="x8enzEF1">
      <int2:state int2:value="Rejected" int2:type="AugLoop_Text_Critique"/>
    </int2:textHash>
    <int2:textHash int2:hashCode="3fOPPUaY0suwJ3" int2:id="oQyC8Q8E">
      <int2:state int2:value="Rejected" int2:type="AugLoop_Text_Critique"/>
    </int2:textHash>
    <int2:textHash int2:hashCode="9wasaic4QQIB3c" int2:id="Nn4DNlel">
      <int2:state int2:value="Rejected" int2:type="AugLoop_Text_Critique"/>
    </int2:textHash>
    <int2:textHash int2:hashCode="r8gSzBtDkCL/bO" int2:id="TE0XEt1s">
      <int2:state int2:value="Rejected" int2:type="AugLoop_Text_Critique"/>
    </int2:textHash>
    <int2:bookmark int2:bookmarkName="_Int_LeoRQbmy" int2:invalidationBookmarkName="" int2:hashCode="fZjILcPNWShlQD" int2:id="4hrgZCQk">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76ADD"/>
    <w:multiLevelType w:val="multilevel"/>
    <w:tmpl w:val="D97298C6"/>
    <w:lvl w:ilvl="0">
      <w:start w:val="2"/>
      <w:numFmt w:val="decimal"/>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6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2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31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9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6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53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60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nsid w:val="0A6E5DAC"/>
    <w:multiLevelType w:val="hybridMultilevel"/>
    <w:tmpl w:val="AF4EBBF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AC01CFB"/>
    <w:multiLevelType w:val="hybridMultilevel"/>
    <w:tmpl w:val="192CF384"/>
    <w:lvl w:ilvl="0" w:tplc="3AC29AA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B671066"/>
    <w:multiLevelType w:val="hybridMultilevel"/>
    <w:tmpl w:val="A0CEAB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F265B09"/>
    <w:multiLevelType w:val="hybridMultilevel"/>
    <w:tmpl w:val="5DEA3A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7745777"/>
    <w:multiLevelType w:val="hybridMultilevel"/>
    <w:tmpl w:val="5B4844B4"/>
    <w:lvl w:ilvl="0" w:tplc="9736814E">
      <w:start w:val="1"/>
      <w:numFmt w:val="lowerRoman"/>
      <w:lvlText w:val="%1"/>
      <w:lvlJc w:val="left"/>
      <w:pPr>
        <w:ind w:left="1540" w:hanging="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0090019" w:tentative="1">
      <w:start w:val="1"/>
      <w:numFmt w:val="lowerLetter"/>
      <w:lvlText w:val="%2."/>
      <w:lvlJc w:val="left"/>
      <w:pPr>
        <w:ind w:left="2260" w:hanging="360"/>
      </w:pPr>
    </w:lvl>
    <w:lvl w:ilvl="2" w:tplc="4009001B" w:tentative="1">
      <w:start w:val="1"/>
      <w:numFmt w:val="lowerRoman"/>
      <w:lvlText w:val="%3."/>
      <w:lvlJc w:val="right"/>
      <w:pPr>
        <w:ind w:left="2980" w:hanging="180"/>
      </w:pPr>
    </w:lvl>
    <w:lvl w:ilvl="3" w:tplc="4009000F" w:tentative="1">
      <w:start w:val="1"/>
      <w:numFmt w:val="decimal"/>
      <w:lvlText w:val="%4."/>
      <w:lvlJc w:val="left"/>
      <w:pPr>
        <w:ind w:left="3700" w:hanging="360"/>
      </w:pPr>
    </w:lvl>
    <w:lvl w:ilvl="4" w:tplc="40090019" w:tentative="1">
      <w:start w:val="1"/>
      <w:numFmt w:val="lowerLetter"/>
      <w:lvlText w:val="%5."/>
      <w:lvlJc w:val="left"/>
      <w:pPr>
        <w:ind w:left="4420" w:hanging="360"/>
      </w:pPr>
    </w:lvl>
    <w:lvl w:ilvl="5" w:tplc="4009001B" w:tentative="1">
      <w:start w:val="1"/>
      <w:numFmt w:val="lowerRoman"/>
      <w:lvlText w:val="%6."/>
      <w:lvlJc w:val="right"/>
      <w:pPr>
        <w:ind w:left="5140" w:hanging="180"/>
      </w:pPr>
    </w:lvl>
    <w:lvl w:ilvl="6" w:tplc="4009000F" w:tentative="1">
      <w:start w:val="1"/>
      <w:numFmt w:val="decimal"/>
      <w:lvlText w:val="%7."/>
      <w:lvlJc w:val="left"/>
      <w:pPr>
        <w:ind w:left="5860" w:hanging="360"/>
      </w:pPr>
    </w:lvl>
    <w:lvl w:ilvl="7" w:tplc="40090019" w:tentative="1">
      <w:start w:val="1"/>
      <w:numFmt w:val="lowerLetter"/>
      <w:lvlText w:val="%8."/>
      <w:lvlJc w:val="left"/>
      <w:pPr>
        <w:ind w:left="6580" w:hanging="360"/>
      </w:pPr>
    </w:lvl>
    <w:lvl w:ilvl="8" w:tplc="4009001B" w:tentative="1">
      <w:start w:val="1"/>
      <w:numFmt w:val="lowerRoman"/>
      <w:lvlText w:val="%9."/>
      <w:lvlJc w:val="right"/>
      <w:pPr>
        <w:ind w:left="7300" w:hanging="180"/>
      </w:pPr>
    </w:lvl>
  </w:abstractNum>
  <w:abstractNum w:abstractNumId="6">
    <w:nsid w:val="3DE5420C"/>
    <w:multiLevelType w:val="multilevel"/>
    <w:tmpl w:val="F9DE5606"/>
    <w:lvl w:ilvl="0">
      <w:start w:val="3"/>
      <w:numFmt w:val="decimal"/>
      <w:lvlText w:val="%1."/>
      <w:lvlJc w:val="left"/>
      <w:pPr>
        <w:ind w:left="7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6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2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31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9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6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53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60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nsid w:val="4B586FE2"/>
    <w:multiLevelType w:val="hybridMultilevel"/>
    <w:tmpl w:val="45227544"/>
    <w:lvl w:ilvl="0" w:tplc="4F5CE6A2">
      <w:start w:val="1"/>
      <w:numFmt w:val="decimal"/>
      <w:lvlText w:val="%1."/>
      <w:lvlJc w:val="left"/>
      <w:pPr>
        <w:ind w:left="720" w:hanging="360"/>
      </w:pPr>
    </w:lvl>
    <w:lvl w:ilvl="1" w:tplc="9A9CDE7E">
      <w:start w:val="1"/>
      <w:numFmt w:val="lowerLetter"/>
      <w:lvlText w:val="%2."/>
      <w:lvlJc w:val="left"/>
      <w:pPr>
        <w:ind w:left="1440" w:hanging="360"/>
      </w:pPr>
    </w:lvl>
    <w:lvl w:ilvl="2" w:tplc="2422845A">
      <w:start w:val="1"/>
      <w:numFmt w:val="lowerRoman"/>
      <w:lvlText w:val="%3."/>
      <w:lvlJc w:val="right"/>
      <w:pPr>
        <w:ind w:left="2160" w:hanging="180"/>
      </w:pPr>
    </w:lvl>
    <w:lvl w:ilvl="3" w:tplc="DA64A64A">
      <w:start w:val="1"/>
      <w:numFmt w:val="decimal"/>
      <w:lvlText w:val="%4."/>
      <w:lvlJc w:val="left"/>
      <w:pPr>
        <w:ind w:left="2880" w:hanging="360"/>
      </w:pPr>
    </w:lvl>
    <w:lvl w:ilvl="4" w:tplc="D7102018">
      <w:start w:val="1"/>
      <w:numFmt w:val="lowerLetter"/>
      <w:lvlText w:val="%5."/>
      <w:lvlJc w:val="left"/>
      <w:pPr>
        <w:ind w:left="3600" w:hanging="360"/>
      </w:pPr>
    </w:lvl>
    <w:lvl w:ilvl="5" w:tplc="C2A6DF32">
      <w:start w:val="1"/>
      <w:numFmt w:val="lowerRoman"/>
      <w:lvlText w:val="%6."/>
      <w:lvlJc w:val="right"/>
      <w:pPr>
        <w:ind w:left="4320" w:hanging="180"/>
      </w:pPr>
    </w:lvl>
    <w:lvl w:ilvl="6" w:tplc="237CB34A">
      <w:start w:val="1"/>
      <w:numFmt w:val="decimal"/>
      <w:lvlText w:val="%7."/>
      <w:lvlJc w:val="left"/>
      <w:pPr>
        <w:ind w:left="5040" w:hanging="360"/>
      </w:pPr>
    </w:lvl>
    <w:lvl w:ilvl="7" w:tplc="B5728BD8">
      <w:start w:val="1"/>
      <w:numFmt w:val="lowerLetter"/>
      <w:lvlText w:val="%8."/>
      <w:lvlJc w:val="left"/>
      <w:pPr>
        <w:ind w:left="5760" w:hanging="360"/>
      </w:pPr>
    </w:lvl>
    <w:lvl w:ilvl="8" w:tplc="79C01A7A">
      <w:start w:val="1"/>
      <w:numFmt w:val="lowerRoman"/>
      <w:lvlText w:val="%9."/>
      <w:lvlJc w:val="right"/>
      <w:pPr>
        <w:ind w:left="6480" w:hanging="180"/>
      </w:pPr>
    </w:lvl>
  </w:abstractNum>
  <w:abstractNum w:abstractNumId="8">
    <w:nsid w:val="4DB018AB"/>
    <w:multiLevelType w:val="hybridMultilevel"/>
    <w:tmpl w:val="FE8C04AE"/>
    <w:lvl w:ilvl="0" w:tplc="D3A864B6">
      <w:start w:val="1"/>
      <w:numFmt w:val="bullet"/>
      <w:lvlText w:val="•"/>
      <w:lvlJc w:val="left"/>
      <w:pPr>
        <w:ind w:left="3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81EBA30">
      <w:start w:val="1"/>
      <w:numFmt w:val="bullet"/>
      <w:lvlText w:val="o"/>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FEEAF94">
      <w:start w:val="1"/>
      <w:numFmt w:val="bullet"/>
      <w:lvlText w:val="▪"/>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428876C">
      <w:start w:val="1"/>
      <w:numFmt w:val="bullet"/>
      <w:lvlText w:val="•"/>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86EB1E8">
      <w:start w:val="1"/>
      <w:numFmt w:val="bullet"/>
      <w:lvlText w:val="o"/>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5BC864A">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76E270A">
      <w:start w:val="1"/>
      <w:numFmt w:val="bullet"/>
      <w:lvlText w:val="•"/>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E5EF1E0">
      <w:start w:val="1"/>
      <w:numFmt w:val="bullet"/>
      <w:lvlText w:val="o"/>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BA8CC7C">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nsid w:val="52497126"/>
    <w:multiLevelType w:val="multilevel"/>
    <w:tmpl w:val="1122A09A"/>
    <w:lvl w:ilvl="0">
      <w:start w:val="1"/>
      <w:numFmt w:val="decimal"/>
      <w:lvlText w:val="%1"/>
      <w:lvlJc w:val="left"/>
      <w:pPr>
        <w:ind w:left="360" w:hanging="360"/>
      </w:pPr>
      <w:rPr>
        <w:rFonts w:hint="default"/>
      </w:rPr>
    </w:lvl>
    <w:lvl w:ilvl="1">
      <w:start w:val="1"/>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400" w:hanging="1800"/>
      </w:pPr>
      <w:rPr>
        <w:rFonts w:hint="default"/>
      </w:rPr>
    </w:lvl>
  </w:abstractNum>
  <w:abstractNum w:abstractNumId="10">
    <w:nsid w:val="5A497EE6"/>
    <w:multiLevelType w:val="hybridMultilevel"/>
    <w:tmpl w:val="31C83920"/>
    <w:lvl w:ilvl="0" w:tplc="CC06B9F6">
      <w:start w:val="1"/>
      <w:numFmt w:val="decimal"/>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C1AC4C6">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736814E">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640BDC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038E994">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48C479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94ABB68">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F10D6F6">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C5EE162">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nsid w:val="5B2278A2"/>
    <w:multiLevelType w:val="hybridMultilevel"/>
    <w:tmpl w:val="57D87BDA"/>
    <w:lvl w:ilvl="0" w:tplc="F244A0A4">
      <w:start w:val="1"/>
      <w:numFmt w:val="bullet"/>
      <w:lvlText w:val="•"/>
      <w:lvlJc w:val="left"/>
      <w:pPr>
        <w:ind w:left="3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0327610">
      <w:start w:val="1"/>
      <w:numFmt w:val="bullet"/>
      <w:lvlText w:val="o"/>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206BBC4">
      <w:start w:val="1"/>
      <w:numFmt w:val="bullet"/>
      <w:lvlText w:val="▪"/>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3EC5616">
      <w:start w:val="1"/>
      <w:numFmt w:val="bullet"/>
      <w:lvlText w:val="•"/>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3A272B0">
      <w:start w:val="1"/>
      <w:numFmt w:val="bullet"/>
      <w:lvlText w:val="o"/>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67209A0">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9C2A0EE">
      <w:start w:val="1"/>
      <w:numFmt w:val="bullet"/>
      <w:lvlText w:val="•"/>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128D6BE">
      <w:start w:val="1"/>
      <w:numFmt w:val="bullet"/>
      <w:lvlText w:val="o"/>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40EA926">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nsid w:val="5F9E03E1"/>
    <w:multiLevelType w:val="hybridMultilevel"/>
    <w:tmpl w:val="A5FC2914"/>
    <w:lvl w:ilvl="0" w:tplc="AE382FB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62510F7F"/>
    <w:multiLevelType w:val="hybridMultilevel"/>
    <w:tmpl w:val="766CB0E2"/>
    <w:lvl w:ilvl="0" w:tplc="4009001B">
      <w:start w:val="1"/>
      <w:numFmt w:val="lowerRoman"/>
      <w:lvlText w:val="%1."/>
      <w:lvlJc w:val="right"/>
      <w:pPr>
        <w:ind w:left="1060" w:hanging="360"/>
      </w:p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14">
    <w:nsid w:val="66C54DA8"/>
    <w:multiLevelType w:val="hybridMultilevel"/>
    <w:tmpl w:val="D876D2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5994180"/>
    <w:multiLevelType w:val="hybridMultilevel"/>
    <w:tmpl w:val="D50A9456"/>
    <w:lvl w:ilvl="0" w:tplc="3580C44A">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6">
    <w:nsid w:val="7A073200"/>
    <w:multiLevelType w:val="hybridMultilevel"/>
    <w:tmpl w:val="CCA67E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D784989"/>
    <w:multiLevelType w:val="hybridMultilevel"/>
    <w:tmpl w:val="F14C83B6"/>
    <w:lvl w:ilvl="0" w:tplc="68B44E2A">
      <w:start w:val="1"/>
      <w:numFmt w:val="lowerRoman"/>
      <w:lvlText w:val="%1."/>
      <w:lvlJc w:val="left"/>
      <w:pPr>
        <w:ind w:left="1540" w:hanging="720"/>
      </w:pPr>
      <w:rPr>
        <w:rFonts w:hint="default"/>
      </w:r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num w:numId="1">
    <w:abstractNumId w:val="7"/>
  </w:num>
  <w:num w:numId="2">
    <w:abstractNumId w:val="10"/>
  </w:num>
  <w:num w:numId="3">
    <w:abstractNumId w:val="0"/>
  </w:num>
  <w:num w:numId="4">
    <w:abstractNumId w:val="6"/>
  </w:num>
  <w:num w:numId="5">
    <w:abstractNumId w:val="11"/>
  </w:num>
  <w:num w:numId="6">
    <w:abstractNumId w:val="8"/>
  </w:num>
  <w:num w:numId="7">
    <w:abstractNumId w:val="16"/>
  </w:num>
  <w:num w:numId="8">
    <w:abstractNumId w:val="1"/>
  </w:num>
  <w:num w:numId="9">
    <w:abstractNumId w:val="14"/>
  </w:num>
  <w:num w:numId="10">
    <w:abstractNumId w:val="9"/>
  </w:num>
  <w:num w:numId="11">
    <w:abstractNumId w:val="5"/>
  </w:num>
  <w:num w:numId="12">
    <w:abstractNumId w:val="17"/>
  </w:num>
  <w:num w:numId="13">
    <w:abstractNumId w:val="13"/>
  </w:num>
  <w:num w:numId="14">
    <w:abstractNumId w:val="3"/>
  </w:num>
  <w:num w:numId="15">
    <w:abstractNumId w:val="4"/>
  </w:num>
  <w:num w:numId="16">
    <w:abstractNumId w:val="2"/>
  </w:num>
  <w:num w:numId="17">
    <w:abstractNumId w:val="12"/>
  </w:num>
  <w:num w:numId="18">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6abc008ea2009a9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trackRevisions/>
  <w:defaultTabStop w:val="720"/>
  <w:characterSpacingControl w:val="doNotCompress"/>
  <w:footnotePr>
    <w:footnote w:id="0"/>
    <w:footnote w:id="1"/>
  </w:footnotePr>
  <w:endnotePr>
    <w:endnote w:id="0"/>
    <w:endnote w:id="1"/>
  </w:endnotePr>
  <w:compat>
    <w:useFELayout/>
  </w:compat>
  <w:rsids>
    <w:rsidRoot w:val="005D4901"/>
    <w:rsid w:val="00036098"/>
    <w:rsid w:val="00047F1E"/>
    <w:rsid w:val="00053BE1"/>
    <w:rsid w:val="0005732A"/>
    <w:rsid w:val="000651B9"/>
    <w:rsid w:val="00065A50"/>
    <w:rsid w:val="000968AA"/>
    <w:rsid w:val="000D23D3"/>
    <w:rsid w:val="00100D3B"/>
    <w:rsid w:val="00107270"/>
    <w:rsid w:val="00115F1C"/>
    <w:rsid w:val="001351E8"/>
    <w:rsid w:val="00140718"/>
    <w:rsid w:val="00160F7C"/>
    <w:rsid w:val="00182730"/>
    <w:rsid w:val="001834BC"/>
    <w:rsid w:val="001D5761"/>
    <w:rsid w:val="0024614E"/>
    <w:rsid w:val="00267AE5"/>
    <w:rsid w:val="002A4A62"/>
    <w:rsid w:val="002B2006"/>
    <w:rsid w:val="002E5899"/>
    <w:rsid w:val="002F0A62"/>
    <w:rsid w:val="00301595"/>
    <w:rsid w:val="00303AD7"/>
    <w:rsid w:val="00310901"/>
    <w:rsid w:val="00312B2E"/>
    <w:rsid w:val="00353ED9"/>
    <w:rsid w:val="0037147B"/>
    <w:rsid w:val="003716BC"/>
    <w:rsid w:val="003A7382"/>
    <w:rsid w:val="003E1957"/>
    <w:rsid w:val="0041009F"/>
    <w:rsid w:val="00414197"/>
    <w:rsid w:val="00422230"/>
    <w:rsid w:val="004537F4"/>
    <w:rsid w:val="00483B78"/>
    <w:rsid w:val="0049168B"/>
    <w:rsid w:val="00501DF4"/>
    <w:rsid w:val="00547B4E"/>
    <w:rsid w:val="00567D51"/>
    <w:rsid w:val="005921E0"/>
    <w:rsid w:val="00592603"/>
    <w:rsid w:val="005A4E34"/>
    <w:rsid w:val="005B1F35"/>
    <w:rsid w:val="005D40F9"/>
    <w:rsid w:val="005D4901"/>
    <w:rsid w:val="005D7D90"/>
    <w:rsid w:val="005D7F5E"/>
    <w:rsid w:val="005E3BF7"/>
    <w:rsid w:val="00610FFF"/>
    <w:rsid w:val="0061403F"/>
    <w:rsid w:val="00625BB6"/>
    <w:rsid w:val="0065461E"/>
    <w:rsid w:val="00657302"/>
    <w:rsid w:val="00677323"/>
    <w:rsid w:val="0068066D"/>
    <w:rsid w:val="006A247C"/>
    <w:rsid w:val="006A6878"/>
    <w:rsid w:val="006D6744"/>
    <w:rsid w:val="007127E6"/>
    <w:rsid w:val="00737AAF"/>
    <w:rsid w:val="00746ECF"/>
    <w:rsid w:val="0076287F"/>
    <w:rsid w:val="00770036"/>
    <w:rsid w:val="00770B36"/>
    <w:rsid w:val="00780ACA"/>
    <w:rsid w:val="00786E5C"/>
    <w:rsid w:val="007A4F37"/>
    <w:rsid w:val="007C2013"/>
    <w:rsid w:val="007E1EDD"/>
    <w:rsid w:val="007E658F"/>
    <w:rsid w:val="007F166A"/>
    <w:rsid w:val="008066D6"/>
    <w:rsid w:val="00806F93"/>
    <w:rsid w:val="00837BBE"/>
    <w:rsid w:val="00881228"/>
    <w:rsid w:val="00894A45"/>
    <w:rsid w:val="008A73B3"/>
    <w:rsid w:val="008B493E"/>
    <w:rsid w:val="008C57C3"/>
    <w:rsid w:val="008D6707"/>
    <w:rsid w:val="008E0523"/>
    <w:rsid w:val="009013EE"/>
    <w:rsid w:val="00902990"/>
    <w:rsid w:val="0090B75E"/>
    <w:rsid w:val="00915C58"/>
    <w:rsid w:val="0095078A"/>
    <w:rsid w:val="009B7191"/>
    <w:rsid w:val="009C4C1C"/>
    <w:rsid w:val="009D2733"/>
    <w:rsid w:val="009E1B28"/>
    <w:rsid w:val="009F3183"/>
    <w:rsid w:val="00A05DF8"/>
    <w:rsid w:val="00A31983"/>
    <w:rsid w:val="00A52A4D"/>
    <w:rsid w:val="00A8346D"/>
    <w:rsid w:val="00A90461"/>
    <w:rsid w:val="00A97E39"/>
    <w:rsid w:val="00AB28B7"/>
    <w:rsid w:val="00AC21AD"/>
    <w:rsid w:val="00AC59A4"/>
    <w:rsid w:val="00AF56DC"/>
    <w:rsid w:val="00B061FB"/>
    <w:rsid w:val="00B1251D"/>
    <w:rsid w:val="00B13CD6"/>
    <w:rsid w:val="00B2505D"/>
    <w:rsid w:val="00B445E4"/>
    <w:rsid w:val="00B64516"/>
    <w:rsid w:val="00B7448B"/>
    <w:rsid w:val="00B86209"/>
    <w:rsid w:val="00C2065D"/>
    <w:rsid w:val="00C4567E"/>
    <w:rsid w:val="00C8069A"/>
    <w:rsid w:val="00C85A51"/>
    <w:rsid w:val="00D24319"/>
    <w:rsid w:val="00D36228"/>
    <w:rsid w:val="00D6297C"/>
    <w:rsid w:val="00D64F1E"/>
    <w:rsid w:val="00D70297"/>
    <w:rsid w:val="00D81FBD"/>
    <w:rsid w:val="00DB1768"/>
    <w:rsid w:val="00DD3391"/>
    <w:rsid w:val="00DF0FEF"/>
    <w:rsid w:val="00E14932"/>
    <w:rsid w:val="00E222BE"/>
    <w:rsid w:val="00E47517"/>
    <w:rsid w:val="00E72F4B"/>
    <w:rsid w:val="00ED5EA0"/>
    <w:rsid w:val="00EE1198"/>
    <w:rsid w:val="00EE55D3"/>
    <w:rsid w:val="00F03DAB"/>
    <w:rsid w:val="00F066AC"/>
    <w:rsid w:val="00F449A2"/>
    <w:rsid w:val="00F54046"/>
    <w:rsid w:val="00F722D7"/>
    <w:rsid w:val="00FD7CC8"/>
    <w:rsid w:val="00FE1AA0"/>
    <w:rsid w:val="00FF1AB2"/>
    <w:rsid w:val="00FF4AA3"/>
    <w:rsid w:val="00FF721A"/>
    <w:rsid w:val="015BCABE"/>
    <w:rsid w:val="024D52B8"/>
    <w:rsid w:val="02697B05"/>
    <w:rsid w:val="029C082D"/>
    <w:rsid w:val="036EB53D"/>
    <w:rsid w:val="0387DD9A"/>
    <w:rsid w:val="04AAE03C"/>
    <w:rsid w:val="04E2E7AF"/>
    <w:rsid w:val="05136C6E"/>
    <w:rsid w:val="055FE973"/>
    <w:rsid w:val="0578B0D1"/>
    <w:rsid w:val="05906E32"/>
    <w:rsid w:val="0697837A"/>
    <w:rsid w:val="06AE4385"/>
    <w:rsid w:val="080CE432"/>
    <w:rsid w:val="08161F10"/>
    <w:rsid w:val="08B5941B"/>
    <w:rsid w:val="08BD1B94"/>
    <w:rsid w:val="08E5B5DD"/>
    <w:rsid w:val="08F22154"/>
    <w:rsid w:val="08FA83D8"/>
    <w:rsid w:val="09658EA4"/>
    <w:rsid w:val="097E515F"/>
    <w:rsid w:val="09C97D85"/>
    <w:rsid w:val="09DDF6C1"/>
    <w:rsid w:val="0A60E99B"/>
    <w:rsid w:val="0A76CF35"/>
    <w:rsid w:val="0AD22AE1"/>
    <w:rsid w:val="0B3396AB"/>
    <w:rsid w:val="0BB0B975"/>
    <w:rsid w:val="0D7727EC"/>
    <w:rsid w:val="0D908CB7"/>
    <w:rsid w:val="0DD28BE0"/>
    <w:rsid w:val="0E5E5D4C"/>
    <w:rsid w:val="0E645294"/>
    <w:rsid w:val="0E7785A9"/>
    <w:rsid w:val="100707CE"/>
    <w:rsid w:val="10B81658"/>
    <w:rsid w:val="10E155D6"/>
    <w:rsid w:val="1173279E"/>
    <w:rsid w:val="11896344"/>
    <w:rsid w:val="11AD9F5A"/>
    <w:rsid w:val="11AF266B"/>
    <w:rsid w:val="12EC220D"/>
    <w:rsid w:val="12EF1D26"/>
    <w:rsid w:val="131BF25B"/>
    <w:rsid w:val="1357C0CD"/>
    <w:rsid w:val="13FFCE3B"/>
    <w:rsid w:val="14825313"/>
    <w:rsid w:val="148F9E75"/>
    <w:rsid w:val="14C10406"/>
    <w:rsid w:val="1517B626"/>
    <w:rsid w:val="154B0BC6"/>
    <w:rsid w:val="1577A577"/>
    <w:rsid w:val="16141B6D"/>
    <w:rsid w:val="1821D7E6"/>
    <w:rsid w:val="185EFEA3"/>
    <w:rsid w:val="189FC623"/>
    <w:rsid w:val="18A3FFAF"/>
    <w:rsid w:val="18DB2CE4"/>
    <w:rsid w:val="18ED3373"/>
    <w:rsid w:val="19398472"/>
    <w:rsid w:val="19C47C34"/>
    <w:rsid w:val="1A1989B5"/>
    <w:rsid w:val="1BB10B66"/>
    <w:rsid w:val="1BF73DA4"/>
    <w:rsid w:val="1C595FE6"/>
    <w:rsid w:val="1D2D46F9"/>
    <w:rsid w:val="1F4A6E68"/>
    <w:rsid w:val="1F91457C"/>
    <w:rsid w:val="1FBB4EA1"/>
    <w:rsid w:val="1FF9D0E9"/>
    <w:rsid w:val="20DE5143"/>
    <w:rsid w:val="20E63EC9"/>
    <w:rsid w:val="21896EC1"/>
    <w:rsid w:val="21B0C1E5"/>
    <w:rsid w:val="21E0144F"/>
    <w:rsid w:val="22F2EF63"/>
    <w:rsid w:val="2415F205"/>
    <w:rsid w:val="2415F894"/>
    <w:rsid w:val="241DDF8B"/>
    <w:rsid w:val="25B1C266"/>
    <w:rsid w:val="26C388A6"/>
    <w:rsid w:val="273C57F0"/>
    <w:rsid w:val="27D0B1AB"/>
    <w:rsid w:val="280A2885"/>
    <w:rsid w:val="280EC892"/>
    <w:rsid w:val="28858933"/>
    <w:rsid w:val="295EBA00"/>
    <w:rsid w:val="29BC587C"/>
    <w:rsid w:val="29C3FDBE"/>
    <w:rsid w:val="2A6654B6"/>
    <w:rsid w:val="2AE3C9AA"/>
    <w:rsid w:val="2AFCE050"/>
    <w:rsid w:val="2BADC8E0"/>
    <w:rsid w:val="2C454000"/>
    <w:rsid w:val="2CC91158"/>
    <w:rsid w:val="2CDD99A8"/>
    <w:rsid w:val="2CE239B5"/>
    <w:rsid w:val="2D1A8B05"/>
    <w:rsid w:val="2D3891C6"/>
    <w:rsid w:val="2DC4C1D1"/>
    <w:rsid w:val="2DD7F3B3"/>
    <w:rsid w:val="2EBB39CA"/>
    <w:rsid w:val="3058E3D1"/>
    <w:rsid w:val="30A7CB39"/>
    <w:rsid w:val="310FC951"/>
    <w:rsid w:val="31B5AAD8"/>
    <w:rsid w:val="31C6B2DE"/>
    <w:rsid w:val="3247DD62"/>
    <w:rsid w:val="32963C89"/>
    <w:rsid w:val="32CAFAA7"/>
    <w:rsid w:val="32E6F78E"/>
    <w:rsid w:val="334CDB2C"/>
    <w:rsid w:val="33E3ADC3"/>
    <w:rsid w:val="34699F92"/>
    <w:rsid w:val="3471D894"/>
    <w:rsid w:val="35768AE2"/>
    <w:rsid w:val="3677E124"/>
    <w:rsid w:val="36BEF69C"/>
    <w:rsid w:val="37A14054"/>
    <w:rsid w:val="37E99C39"/>
    <w:rsid w:val="381BDA24"/>
    <w:rsid w:val="3824EC5C"/>
    <w:rsid w:val="390915C7"/>
    <w:rsid w:val="39A86330"/>
    <w:rsid w:val="3AA28E5A"/>
    <w:rsid w:val="3AD8E116"/>
    <w:rsid w:val="3B5DFBAB"/>
    <w:rsid w:val="3CF85D7F"/>
    <w:rsid w:val="3E0CD948"/>
    <w:rsid w:val="3E942DE0"/>
    <w:rsid w:val="3F3F88C7"/>
    <w:rsid w:val="3FCEA556"/>
    <w:rsid w:val="4016D5E4"/>
    <w:rsid w:val="404CB085"/>
    <w:rsid w:val="40515092"/>
    <w:rsid w:val="410924BE"/>
    <w:rsid w:val="4112865D"/>
    <w:rsid w:val="4288A3A0"/>
    <w:rsid w:val="4327BAFA"/>
    <w:rsid w:val="43679F03"/>
    <w:rsid w:val="43743CF4"/>
    <w:rsid w:val="4388F154"/>
    <w:rsid w:val="43DAE37F"/>
    <w:rsid w:val="43EF0842"/>
    <w:rsid w:val="4456C1E9"/>
    <w:rsid w:val="445C8153"/>
    <w:rsid w:val="44D8C241"/>
    <w:rsid w:val="45BF7732"/>
    <w:rsid w:val="45E5F780"/>
    <w:rsid w:val="471F5583"/>
    <w:rsid w:val="4781C7E1"/>
    <w:rsid w:val="4798BD37"/>
    <w:rsid w:val="47A0F11F"/>
    <w:rsid w:val="48481092"/>
    <w:rsid w:val="485C6277"/>
    <w:rsid w:val="48670503"/>
    <w:rsid w:val="4915AABC"/>
    <w:rsid w:val="491D9842"/>
    <w:rsid w:val="4A4EF2D4"/>
    <w:rsid w:val="4A559EA6"/>
    <w:rsid w:val="4B9EA5C5"/>
    <w:rsid w:val="4BBDC781"/>
    <w:rsid w:val="4BC61FC2"/>
    <w:rsid w:val="4C553904"/>
    <w:rsid w:val="4E1CF2B5"/>
    <w:rsid w:val="4E38B2C0"/>
    <w:rsid w:val="4EEFE011"/>
    <w:rsid w:val="4F33FED3"/>
    <w:rsid w:val="4F9BA89F"/>
    <w:rsid w:val="50304727"/>
    <w:rsid w:val="512B8240"/>
    <w:rsid w:val="51CF9921"/>
    <w:rsid w:val="527C7553"/>
    <w:rsid w:val="52F5C0CE"/>
    <w:rsid w:val="53649A70"/>
    <w:rsid w:val="53CC6C02"/>
    <w:rsid w:val="54CD3F9F"/>
    <w:rsid w:val="55D7C2F9"/>
    <w:rsid w:val="56A428B8"/>
    <w:rsid w:val="56AC988C"/>
    <w:rsid w:val="56D8F6DF"/>
    <w:rsid w:val="56E1586C"/>
    <w:rsid w:val="56E1C999"/>
    <w:rsid w:val="57536E6D"/>
    <w:rsid w:val="579E7C58"/>
    <w:rsid w:val="57C5FB2E"/>
    <w:rsid w:val="581166CD"/>
    <w:rsid w:val="58548169"/>
    <w:rsid w:val="58595DE4"/>
    <w:rsid w:val="587D99FA"/>
    <w:rsid w:val="5899E624"/>
    <w:rsid w:val="58E86C91"/>
    <w:rsid w:val="59059B27"/>
    <w:rsid w:val="591E1846"/>
    <w:rsid w:val="592BCE86"/>
    <w:rsid w:val="59DF16F3"/>
    <w:rsid w:val="5AD7C681"/>
    <w:rsid w:val="5B7FC9A8"/>
    <w:rsid w:val="5BA2397D"/>
    <w:rsid w:val="5BB432DD"/>
    <w:rsid w:val="5BB53ABC"/>
    <w:rsid w:val="5C8285A4"/>
    <w:rsid w:val="5CD32FC9"/>
    <w:rsid w:val="5DD7EFE0"/>
    <w:rsid w:val="5DFF3FA9"/>
    <w:rsid w:val="5E4C85A5"/>
    <w:rsid w:val="5EBA66AF"/>
    <w:rsid w:val="5EECDB7E"/>
    <w:rsid w:val="5EED777D"/>
    <w:rsid w:val="5F45F0D1"/>
    <w:rsid w:val="5FBCED63"/>
    <w:rsid w:val="604E5877"/>
    <w:rsid w:val="60646FC9"/>
    <w:rsid w:val="60CC02B1"/>
    <w:rsid w:val="60E52B0E"/>
    <w:rsid w:val="6140B91D"/>
    <w:rsid w:val="61FC266E"/>
    <w:rsid w:val="629F019A"/>
    <w:rsid w:val="63B538E8"/>
    <w:rsid w:val="63D67A42"/>
    <w:rsid w:val="63E32603"/>
    <w:rsid w:val="63F2C2AB"/>
    <w:rsid w:val="653FCE72"/>
    <w:rsid w:val="657EF664"/>
    <w:rsid w:val="6636466B"/>
    <w:rsid w:val="669EEB3D"/>
    <w:rsid w:val="67231D5F"/>
    <w:rsid w:val="678ADD4D"/>
    <w:rsid w:val="6946699D"/>
    <w:rsid w:val="6A96AEB8"/>
    <w:rsid w:val="6AD4C1EE"/>
    <w:rsid w:val="6BC04ACD"/>
    <w:rsid w:val="6D542DA8"/>
    <w:rsid w:val="6E912EF7"/>
    <w:rsid w:val="6F46561A"/>
    <w:rsid w:val="6FA35959"/>
    <w:rsid w:val="6FDC6B42"/>
    <w:rsid w:val="700D60EB"/>
    <w:rsid w:val="71B2F91B"/>
    <w:rsid w:val="71FBF3D3"/>
    <w:rsid w:val="721663F4"/>
    <w:rsid w:val="731F8376"/>
    <w:rsid w:val="73265170"/>
    <w:rsid w:val="73AA8392"/>
    <w:rsid w:val="73DB0851"/>
    <w:rsid w:val="748C927D"/>
    <w:rsid w:val="749D7E5E"/>
    <w:rsid w:val="74D1C8CA"/>
    <w:rsid w:val="74F461D3"/>
    <w:rsid w:val="751EC507"/>
    <w:rsid w:val="75282278"/>
    <w:rsid w:val="75476C6B"/>
    <w:rsid w:val="754E04B6"/>
    <w:rsid w:val="756C20A5"/>
    <w:rsid w:val="7715FEB3"/>
    <w:rsid w:val="771785C4"/>
    <w:rsid w:val="774E1A86"/>
    <w:rsid w:val="7901BFEB"/>
    <w:rsid w:val="79584FD6"/>
    <w:rsid w:val="79847C24"/>
    <w:rsid w:val="7985B776"/>
    <w:rsid w:val="7A77CDEA"/>
    <w:rsid w:val="7B037DFE"/>
    <w:rsid w:val="7B21BC09"/>
    <w:rsid w:val="7B63A357"/>
    <w:rsid w:val="7BE9D9FE"/>
    <w:rsid w:val="7D59169B"/>
    <w:rsid w:val="7DB4452D"/>
    <w:rsid w:val="7E5F69A0"/>
    <w:rsid w:val="7E9B4419"/>
    <w:rsid w:val="7FB96A40"/>
    <w:rsid w:val="7FE535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F1E"/>
    <w:pPr>
      <w:spacing w:after="190" w:line="355" w:lineRule="auto"/>
      <w:ind w:left="10"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rsid w:val="00047F1E"/>
    <w:pPr>
      <w:keepNext/>
      <w:keepLines/>
      <w:spacing w:after="78"/>
      <w:ind w:left="87" w:hanging="10"/>
      <w:jc w:val="right"/>
      <w:outlineLvl w:val="0"/>
    </w:pPr>
    <w:rPr>
      <w:rFonts w:ascii="Times New Roman" w:eastAsia="Times New Roman" w:hAnsi="Times New Roman" w:cs="Times New Roman"/>
      <w:color w:val="000000"/>
      <w:sz w:val="30"/>
    </w:rPr>
  </w:style>
  <w:style w:type="paragraph" w:styleId="Heading2">
    <w:name w:val="heading 2"/>
    <w:next w:val="Normal"/>
    <w:link w:val="Heading2Char"/>
    <w:uiPriority w:val="9"/>
    <w:unhideWhenUsed/>
    <w:qFormat/>
    <w:rsid w:val="00047F1E"/>
    <w:pPr>
      <w:keepNext/>
      <w:keepLines/>
      <w:spacing w:after="78"/>
      <w:ind w:left="87" w:hanging="10"/>
      <w:jc w:val="right"/>
      <w:outlineLvl w:val="1"/>
    </w:pPr>
    <w:rPr>
      <w:rFonts w:ascii="Times New Roman" w:eastAsia="Times New Roman" w:hAnsi="Times New Roman" w:cs="Times New Roman"/>
      <w:color w:val="000000"/>
      <w:sz w:val="30"/>
    </w:rPr>
  </w:style>
  <w:style w:type="paragraph" w:styleId="Heading3">
    <w:name w:val="heading 3"/>
    <w:next w:val="Normal"/>
    <w:link w:val="Heading3Char"/>
    <w:uiPriority w:val="9"/>
    <w:unhideWhenUsed/>
    <w:qFormat/>
    <w:rsid w:val="00047F1E"/>
    <w:pPr>
      <w:keepNext/>
      <w:keepLines/>
      <w:spacing w:after="116"/>
      <w:ind w:right="704"/>
      <w:jc w:val="center"/>
      <w:outlineLvl w:val="2"/>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047F1E"/>
    <w:rPr>
      <w:rFonts w:ascii="Times New Roman" w:eastAsia="Times New Roman" w:hAnsi="Times New Roman" w:cs="Times New Roman"/>
      <w:color w:val="000000"/>
      <w:sz w:val="26"/>
    </w:rPr>
  </w:style>
  <w:style w:type="character" w:customStyle="1" w:styleId="Heading2Char">
    <w:name w:val="Heading 2 Char"/>
    <w:link w:val="Heading2"/>
    <w:rsid w:val="00047F1E"/>
    <w:rPr>
      <w:rFonts w:ascii="Times New Roman" w:eastAsia="Times New Roman" w:hAnsi="Times New Roman" w:cs="Times New Roman"/>
      <w:color w:val="000000"/>
      <w:sz w:val="30"/>
    </w:rPr>
  </w:style>
  <w:style w:type="character" w:customStyle="1" w:styleId="Heading1Char">
    <w:name w:val="Heading 1 Char"/>
    <w:link w:val="Heading1"/>
    <w:rsid w:val="00047F1E"/>
    <w:rPr>
      <w:rFonts w:ascii="Times New Roman" w:eastAsia="Times New Roman" w:hAnsi="Times New Roman" w:cs="Times New Roman"/>
      <w:color w:val="000000"/>
      <w:sz w:val="30"/>
    </w:rPr>
  </w:style>
  <w:style w:type="table" w:customStyle="1" w:styleId="TableGrid1">
    <w:name w:val="Table Grid1"/>
    <w:rsid w:val="00047F1E"/>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A4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A62"/>
    <w:rPr>
      <w:rFonts w:ascii="Times New Roman" w:eastAsia="Times New Roman" w:hAnsi="Times New Roman" w:cs="Times New Roman"/>
      <w:color w:val="000000"/>
      <w:sz w:val="23"/>
    </w:rPr>
  </w:style>
  <w:style w:type="paragraph" w:styleId="ListParagraph">
    <w:name w:val="List Paragraph"/>
    <w:basedOn w:val="Normal"/>
    <w:uiPriority w:val="34"/>
    <w:qFormat/>
    <w:rsid w:val="002A4A62"/>
    <w:pPr>
      <w:ind w:left="720"/>
      <w:contextualSpacing/>
    </w:pPr>
  </w:style>
  <w:style w:type="table" w:customStyle="1" w:styleId="TableGrid0">
    <w:name w:val="Table Grid0"/>
    <w:basedOn w:val="TableNormal"/>
    <w:uiPriority w:val="39"/>
    <w:rsid w:val="007E65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066AC"/>
    <w:rPr>
      <w:color w:val="0000FF"/>
      <w:u w:val="single"/>
    </w:rPr>
  </w:style>
  <w:style w:type="paragraph" w:styleId="NormalWeb">
    <w:name w:val="Normal (Web)"/>
    <w:basedOn w:val="Normal"/>
    <w:uiPriority w:val="99"/>
    <w:semiHidden/>
    <w:unhideWhenUsed/>
    <w:rsid w:val="00036098"/>
    <w:pPr>
      <w:spacing w:before="100" w:beforeAutospacing="1" w:after="100" w:afterAutospacing="1" w:line="240" w:lineRule="auto"/>
      <w:ind w:left="0" w:firstLine="0"/>
      <w:jc w:val="left"/>
    </w:pPr>
    <w:rPr>
      <w:color w:val="auto"/>
      <w:sz w:val="24"/>
      <w:szCs w:val="24"/>
    </w:rPr>
  </w:style>
  <w:style w:type="table" w:customStyle="1" w:styleId="PlainTable2">
    <w:name w:val="Plain Table 2"/>
    <w:basedOn w:val="TableNormal"/>
    <w:uiPriority w:val="42"/>
    <w:rsid w:val="00AF56D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8B493E"/>
    <w:rPr>
      <w:color w:val="808080"/>
    </w:rPr>
  </w:style>
  <w:style w:type="table" w:customStyle="1" w:styleId="GridTable1LightAccent5">
    <w:name w:val="Grid Table 1 Light Accent 5"/>
    <w:basedOn w:val="TableNormal"/>
    <w:uiPriority w:val="46"/>
    <w:rsid w:val="00625BB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5078A"/>
    <w:rPr>
      <w:sz w:val="16"/>
      <w:szCs w:val="16"/>
    </w:rPr>
  </w:style>
  <w:style w:type="paragraph" w:styleId="CommentText">
    <w:name w:val="annotation text"/>
    <w:basedOn w:val="Normal"/>
    <w:link w:val="CommentTextChar"/>
    <w:uiPriority w:val="99"/>
    <w:semiHidden/>
    <w:unhideWhenUsed/>
    <w:rsid w:val="0095078A"/>
    <w:pPr>
      <w:spacing w:line="240" w:lineRule="auto"/>
    </w:pPr>
    <w:rPr>
      <w:sz w:val="20"/>
      <w:szCs w:val="20"/>
    </w:rPr>
  </w:style>
  <w:style w:type="character" w:customStyle="1" w:styleId="CommentTextChar">
    <w:name w:val="Comment Text Char"/>
    <w:basedOn w:val="DefaultParagraphFont"/>
    <w:link w:val="CommentText"/>
    <w:uiPriority w:val="99"/>
    <w:semiHidden/>
    <w:rsid w:val="0095078A"/>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95078A"/>
    <w:rPr>
      <w:b/>
      <w:bCs/>
    </w:rPr>
  </w:style>
  <w:style w:type="character" w:customStyle="1" w:styleId="CommentSubjectChar">
    <w:name w:val="Comment Subject Char"/>
    <w:basedOn w:val="CommentTextChar"/>
    <w:link w:val="CommentSubject"/>
    <w:uiPriority w:val="99"/>
    <w:semiHidden/>
    <w:rsid w:val="0095078A"/>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9507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78A"/>
    <w:rPr>
      <w:rFonts w:ascii="Segoe UI" w:eastAsia="Times New Roman" w:hAnsi="Segoe UI" w:cs="Segoe UI"/>
      <w:color w:val="000000"/>
      <w:sz w:val="18"/>
      <w:szCs w:val="18"/>
    </w:rPr>
  </w:style>
</w:styles>
</file>

<file path=word/webSettings.xml><?xml version="1.0" encoding="utf-8"?>
<w:webSettings xmlns:r="http://schemas.openxmlformats.org/officeDocument/2006/relationships" xmlns:w="http://schemas.openxmlformats.org/wordprocessingml/2006/main">
  <w:divs>
    <w:div w:id="54012560">
      <w:bodyDiv w:val="1"/>
      <w:marLeft w:val="0"/>
      <w:marRight w:val="0"/>
      <w:marTop w:val="0"/>
      <w:marBottom w:val="0"/>
      <w:divBdr>
        <w:top w:val="none" w:sz="0" w:space="0" w:color="auto"/>
        <w:left w:val="none" w:sz="0" w:space="0" w:color="auto"/>
        <w:bottom w:val="none" w:sz="0" w:space="0" w:color="auto"/>
        <w:right w:val="none" w:sz="0" w:space="0" w:color="auto"/>
      </w:divBdr>
    </w:div>
    <w:div w:id="103578884">
      <w:bodyDiv w:val="1"/>
      <w:marLeft w:val="0"/>
      <w:marRight w:val="0"/>
      <w:marTop w:val="0"/>
      <w:marBottom w:val="0"/>
      <w:divBdr>
        <w:top w:val="none" w:sz="0" w:space="0" w:color="auto"/>
        <w:left w:val="none" w:sz="0" w:space="0" w:color="auto"/>
        <w:bottom w:val="none" w:sz="0" w:space="0" w:color="auto"/>
        <w:right w:val="none" w:sz="0" w:space="0" w:color="auto"/>
      </w:divBdr>
    </w:div>
    <w:div w:id="328875378">
      <w:bodyDiv w:val="1"/>
      <w:marLeft w:val="0"/>
      <w:marRight w:val="0"/>
      <w:marTop w:val="0"/>
      <w:marBottom w:val="0"/>
      <w:divBdr>
        <w:top w:val="none" w:sz="0" w:space="0" w:color="auto"/>
        <w:left w:val="none" w:sz="0" w:space="0" w:color="auto"/>
        <w:bottom w:val="none" w:sz="0" w:space="0" w:color="auto"/>
        <w:right w:val="none" w:sz="0" w:space="0" w:color="auto"/>
      </w:divBdr>
    </w:div>
    <w:div w:id="430778699">
      <w:bodyDiv w:val="1"/>
      <w:marLeft w:val="0"/>
      <w:marRight w:val="0"/>
      <w:marTop w:val="0"/>
      <w:marBottom w:val="0"/>
      <w:divBdr>
        <w:top w:val="none" w:sz="0" w:space="0" w:color="auto"/>
        <w:left w:val="none" w:sz="0" w:space="0" w:color="auto"/>
        <w:bottom w:val="none" w:sz="0" w:space="0" w:color="auto"/>
        <w:right w:val="none" w:sz="0" w:space="0" w:color="auto"/>
      </w:divBdr>
    </w:div>
    <w:div w:id="531653499">
      <w:bodyDiv w:val="1"/>
      <w:marLeft w:val="0"/>
      <w:marRight w:val="0"/>
      <w:marTop w:val="0"/>
      <w:marBottom w:val="0"/>
      <w:divBdr>
        <w:top w:val="none" w:sz="0" w:space="0" w:color="auto"/>
        <w:left w:val="none" w:sz="0" w:space="0" w:color="auto"/>
        <w:bottom w:val="none" w:sz="0" w:space="0" w:color="auto"/>
        <w:right w:val="none" w:sz="0" w:space="0" w:color="auto"/>
      </w:divBdr>
    </w:div>
    <w:div w:id="932668007">
      <w:bodyDiv w:val="1"/>
      <w:marLeft w:val="0"/>
      <w:marRight w:val="0"/>
      <w:marTop w:val="0"/>
      <w:marBottom w:val="0"/>
      <w:divBdr>
        <w:top w:val="none" w:sz="0" w:space="0" w:color="auto"/>
        <w:left w:val="none" w:sz="0" w:space="0" w:color="auto"/>
        <w:bottom w:val="none" w:sz="0" w:space="0" w:color="auto"/>
        <w:right w:val="none" w:sz="0" w:space="0" w:color="auto"/>
      </w:divBdr>
    </w:div>
    <w:div w:id="1071387441">
      <w:bodyDiv w:val="1"/>
      <w:marLeft w:val="0"/>
      <w:marRight w:val="0"/>
      <w:marTop w:val="0"/>
      <w:marBottom w:val="0"/>
      <w:divBdr>
        <w:top w:val="none" w:sz="0" w:space="0" w:color="auto"/>
        <w:left w:val="none" w:sz="0" w:space="0" w:color="auto"/>
        <w:bottom w:val="none" w:sz="0" w:space="0" w:color="auto"/>
        <w:right w:val="none" w:sz="0" w:space="0" w:color="auto"/>
      </w:divBdr>
    </w:div>
    <w:div w:id="1074352713">
      <w:bodyDiv w:val="1"/>
      <w:marLeft w:val="0"/>
      <w:marRight w:val="0"/>
      <w:marTop w:val="0"/>
      <w:marBottom w:val="0"/>
      <w:divBdr>
        <w:top w:val="none" w:sz="0" w:space="0" w:color="auto"/>
        <w:left w:val="none" w:sz="0" w:space="0" w:color="auto"/>
        <w:bottom w:val="none" w:sz="0" w:space="0" w:color="auto"/>
        <w:right w:val="none" w:sz="0" w:space="0" w:color="auto"/>
      </w:divBdr>
    </w:div>
    <w:div w:id="1225532404">
      <w:bodyDiv w:val="1"/>
      <w:marLeft w:val="0"/>
      <w:marRight w:val="0"/>
      <w:marTop w:val="0"/>
      <w:marBottom w:val="0"/>
      <w:divBdr>
        <w:top w:val="none" w:sz="0" w:space="0" w:color="auto"/>
        <w:left w:val="none" w:sz="0" w:space="0" w:color="auto"/>
        <w:bottom w:val="none" w:sz="0" w:space="0" w:color="auto"/>
        <w:right w:val="none" w:sz="0" w:space="0" w:color="auto"/>
      </w:divBdr>
    </w:div>
    <w:div w:id="1435244030">
      <w:bodyDiv w:val="1"/>
      <w:marLeft w:val="0"/>
      <w:marRight w:val="0"/>
      <w:marTop w:val="0"/>
      <w:marBottom w:val="0"/>
      <w:divBdr>
        <w:top w:val="none" w:sz="0" w:space="0" w:color="auto"/>
        <w:left w:val="none" w:sz="0" w:space="0" w:color="auto"/>
        <w:bottom w:val="none" w:sz="0" w:space="0" w:color="auto"/>
        <w:right w:val="none" w:sz="0" w:space="0" w:color="auto"/>
      </w:divBdr>
    </w:div>
    <w:div w:id="2078475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26"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4.xml"/><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NOVO\OneDrive%20-%20Indian%20Institute%20of%20Technology%20Bhubaneswar\Documents\Biodiesel.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ENOVO\OneDrive%20-%20Indian%20Institute%20of%20Technology%20Bhubaneswar\Documents\Biodiesel.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ENOVO\OneDrive%20-%20Indian%20Institute%20of%20Technology%20Bhubaneswar\Documents\Biodiesel.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ENOVO\OneDrive%20-%20Indian%20Institute%20of%20Technology%20Bhubaneswar\Documents\Biodiesel.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 </a:t>
            </a:r>
          </a:p>
        </c:rich>
      </c:tx>
      <c:spPr>
        <a:noFill/>
        <a:ln>
          <a:noFill/>
        </a:ln>
        <a:effectLst/>
      </c:spPr>
    </c:title>
    <c:plotArea>
      <c:layout/>
      <c:barChart>
        <c:barDir val="col"/>
        <c:grouping val="clustered"/>
        <c:ser>
          <c:idx val="0"/>
          <c:order val="0"/>
          <c:tx>
            <c:strRef>
              <c:f>Biodiesel!$K$20</c:f>
              <c:strCache>
                <c:ptCount val="1"/>
                <c:pt idx="0">
                  <c:v>R-Squared </c:v>
                </c:pt>
              </c:strCache>
            </c:strRef>
          </c:tx>
          <c:spPr>
            <a:solidFill>
              <a:schemeClr val="accent1"/>
            </a:solidFill>
            <a:ln>
              <a:noFill/>
            </a:ln>
            <a:effectLst/>
          </c:spPr>
          <c:cat>
            <c:strRef>
              <c:f>Biodiesel!$J$21:$J$24</c:f>
              <c:strCache>
                <c:ptCount val="4"/>
                <c:pt idx="0">
                  <c:v>Linear regression</c:v>
                </c:pt>
                <c:pt idx="1">
                  <c:v>Random Forest</c:v>
                </c:pt>
                <c:pt idx="2">
                  <c:v>AdaBoost</c:v>
                </c:pt>
                <c:pt idx="3">
                  <c:v>ANN</c:v>
                </c:pt>
              </c:strCache>
            </c:strRef>
          </c:cat>
          <c:val>
            <c:numRef>
              <c:f>Biodiesel!$K$21:$K$24</c:f>
              <c:numCache>
                <c:formatCode>General</c:formatCode>
                <c:ptCount val="4"/>
                <c:pt idx="0">
                  <c:v>0.51600000000000001</c:v>
                </c:pt>
                <c:pt idx="1">
                  <c:v>0.98599999999999999</c:v>
                </c:pt>
                <c:pt idx="2">
                  <c:v>0.91200000000000003</c:v>
                </c:pt>
                <c:pt idx="3">
                  <c:v>0.45</c:v>
                </c:pt>
              </c:numCache>
            </c:numRef>
          </c:val>
          <c:extLst xmlns:c16r2="http://schemas.microsoft.com/office/drawing/2015/06/chart">
            <c:ext xmlns:c16="http://schemas.microsoft.com/office/drawing/2014/chart" uri="{C3380CC4-5D6E-409C-BE32-E72D297353CC}">
              <c16:uniqueId val="{00000000-A599-4770-9FC6-9B49DEFD1CDA}"/>
            </c:ext>
          </c:extLst>
        </c:ser>
        <c:gapWidth val="219"/>
        <c:overlap val="-27"/>
        <c:axId val="79208832"/>
        <c:axId val="79237120"/>
      </c:barChart>
      <c:catAx>
        <c:axId val="7920883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37120"/>
        <c:crosses val="autoZero"/>
        <c:auto val="1"/>
        <c:lblAlgn val="ctr"/>
        <c:lblOffset val="100"/>
      </c:catAx>
      <c:valAx>
        <c:axId val="79237120"/>
        <c:scaling>
          <c:orientation val="minMax"/>
          <c:max val="1"/>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R-Squared</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08832"/>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 </a:t>
            </a:r>
          </a:p>
        </c:rich>
      </c:tx>
      <c:spPr>
        <a:noFill/>
        <a:ln>
          <a:noFill/>
        </a:ln>
        <a:effectLst/>
      </c:spPr>
    </c:title>
    <c:plotArea>
      <c:layout/>
      <c:barChart>
        <c:barDir val="col"/>
        <c:grouping val="clustered"/>
        <c:ser>
          <c:idx val="0"/>
          <c:order val="0"/>
          <c:tx>
            <c:strRef>
              <c:f>Biodiesel!$K$14</c:f>
              <c:strCache>
                <c:ptCount val="1"/>
                <c:pt idx="0">
                  <c:v>Mean Absolute Error </c:v>
                </c:pt>
              </c:strCache>
            </c:strRef>
          </c:tx>
          <c:spPr>
            <a:solidFill>
              <a:schemeClr val="accent1"/>
            </a:solidFill>
            <a:ln>
              <a:noFill/>
            </a:ln>
            <a:effectLst/>
          </c:spPr>
          <c:cat>
            <c:strRef>
              <c:f>Biodiesel!$J$15:$J$18</c:f>
              <c:strCache>
                <c:ptCount val="4"/>
                <c:pt idx="0">
                  <c:v>Linear regression</c:v>
                </c:pt>
                <c:pt idx="1">
                  <c:v>Random Forest</c:v>
                </c:pt>
                <c:pt idx="2">
                  <c:v>AdaBoost</c:v>
                </c:pt>
                <c:pt idx="3">
                  <c:v>ANN</c:v>
                </c:pt>
              </c:strCache>
            </c:strRef>
          </c:cat>
          <c:val>
            <c:numRef>
              <c:f>Biodiesel!$K$15:$K$18</c:f>
              <c:numCache>
                <c:formatCode>General</c:formatCode>
                <c:ptCount val="4"/>
                <c:pt idx="0">
                  <c:v>1.8</c:v>
                </c:pt>
                <c:pt idx="1">
                  <c:v>0.20355000000000001</c:v>
                </c:pt>
                <c:pt idx="2">
                  <c:v>0.87500000000000022</c:v>
                </c:pt>
                <c:pt idx="3">
                  <c:v>1.85</c:v>
                </c:pt>
              </c:numCache>
            </c:numRef>
          </c:val>
          <c:extLst xmlns:c16r2="http://schemas.microsoft.com/office/drawing/2015/06/chart">
            <c:ext xmlns:c16="http://schemas.microsoft.com/office/drawing/2014/chart" uri="{C3380CC4-5D6E-409C-BE32-E72D297353CC}">
              <c16:uniqueId val="{00000000-DCCA-4214-B1AE-6C83BA261FC6}"/>
            </c:ext>
          </c:extLst>
        </c:ser>
        <c:gapWidth val="219"/>
        <c:overlap val="-27"/>
        <c:axId val="79437184"/>
        <c:axId val="79460992"/>
      </c:barChart>
      <c:catAx>
        <c:axId val="7943718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460992"/>
        <c:crosses val="autoZero"/>
        <c:auto val="1"/>
        <c:lblAlgn val="ctr"/>
        <c:lblOffset val="100"/>
      </c:catAx>
      <c:valAx>
        <c:axId val="7946099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Mean</a:t>
                </a:r>
                <a:r>
                  <a:rPr lang="en-IN" baseline="0"/>
                  <a:t> absolute Error</a:t>
                </a:r>
                <a:endParaRPr lang="en-IN"/>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437184"/>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t>
            </a:r>
          </a:p>
        </c:rich>
      </c:tx>
      <c:spPr>
        <a:noFill/>
        <a:ln>
          <a:noFill/>
        </a:ln>
        <a:effectLst/>
      </c:spPr>
    </c:title>
    <c:plotArea>
      <c:layout/>
      <c:barChart>
        <c:barDir val="col"/>
        <c:grouping val="clustered"/>
        <c:ser>
          <c:idx val="0"/>
          <c:order val="0"/>
          <c:tx>
            <c:strRef>
              <c:f>Biodiesel!$K$8</c:f>
              <c:strCache>
                <c:ptCount val="1"/>
                <c:pt idx="0">
                  <c:v>Root Mean Squared Error</c:v>
                </c:pt>
              </c:strCache>
            </c:strRef>
          </c:tx>
          <c:spPr>
            <a:solidFill>
              <a:schemeClr val="accent1"/>
            </a:solidFill>
            <a:ln>
              <a:noFill/>
            </a:ln>
            <a:effectLst/>
          </c:spPr>
          <c:cat>
            <c:strRef>
              <c:f>Biodiesel!$J$9:$J$12</c:f>
              <c:strCache>
                <c:ptCount val="4"/>
                <c:pt idx="0">
                  <c:v>Linear regression</c:v>
                </c:pt>
                <c:pt idx="1">
                  <c:v>Random Forest</c:v>
                </c:pt>
                <c:pt idx="2">
                  <c:v>AdaBoost</c:v>
                </c:pt>
                <c:pt idx="3">
                  <c:v>ANN</c:v>
                </c:pt>
              </c:strCache>
            </c:strRef>
          </c:cat>
          <c:val>
            <c:numRef>
              <c:f>Biodiesel!$K$9:$K$12</c:f>
              <c:numCache>
                <c:formatCode>General</c:formatCode>
                <c:ptCount val="4"/>
                <c:pt idx="0">
                  <c:v>2.4489999999999998</c:v>
                </c:pt>
                <c:pt idx="1">
                  <c:v>0.39800000000000013</c:v>
                </c:pt>
                <c:pt idx="2">
                  <c:v>1.002</c:v>
                </c:pt>
                <c:pt idx="3">
                  <c:v>2.4</c:v>
                </c:pt>
              </c:numCache>
            </c:numRef>
          </c:val>
          <c:extLst xmlns:c16r2="http://schemas.microsoft.com/office/drawing/2015/06/chart">
            <c:ext xmlns:c16="http://schemas.microsoft.com/office/drawing/2014/chart" uri="{C3380CC4-5D6E-409C-BE32-E72D297353CC}">
              <c16:uniqueId val="{00000000-0E19-4484-A2DB-0852C43B6498}"/>
            </c:ext>
          </c:extLst>
        </c:ser>
        <c:gapWidth val="219"/>
        <c:overlap val="-27"/>
        <c:axId val="81625088"/>
        <c:axId val="81626624"/>
      </c:barChart>
      <c:catAx>
        <c:axId val="81625088"/>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626624"/>
        <c:crosses val="autoZero"/>
        <c:auto val="1"/>
        <c:lblAlgn val="ctr"/>
        <c:lblOffset val="100"/>
      </c:catAx>
      <c:valAx>
        <c:axId val="8162662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Root</a:t>
                </a:r>
                <a:r>
                  <a:rPr lang="en-IN" baseline="0"/>
                  <a:t> Mean Squared Error</a:t>
                </a:r>
                <a:endParaRPr lang="en-IN"/>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625088"/>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 </a:t>
            </a:r>
          </a:p>
        </c:rich>
      </c:tx>
      <c:spPr>
        <a:noFill/>
        <a:ln>
          <a:noFill/>
        </a:ln>
        <a:effectLst/>
      </c:spPr>
    </c:title>
    <c:plotArea>
      <c:layout/>
      <c:barChart>
        <c:barDir val="col"/>
        <c:grouping val="clustered"/>
        <c:ser>
          <c:idx val="0"/>
          <c:order val="0"/>
          <c:tx>
            <c:strRef>
              <c:f>Biodiesel!$K$1</c:f>
              <c:strCache>
                <c:ptCount val="1"/>
                <c:pt idx="0">
                  <c:v>Mean Squared Error </c:v>
                </c:pt>
              </c:strCache>
            </c:strRef>
          </c:tx>
          <c:spPr>
            <a:solidFill>
              <a:schemeClr val="accent1"/>
            </a:solidFill>
            <a:ln>
              <a:noFill/>
            </a:ln>
            <a:effectLst/>
          </c:spPr>
          <c:cat>
            <c:strRef>
              <c:f>Biodiesel!$J$2:$J$5</c:f>
              <c:strCache>
                <c:ptCount val="4"/>
                <c:pt idx="0">
                  <c:v>Linear regression</c:v>
                </c:pt>
                <c:pt idx="1">
                  <c:v>Random Forest</c:v>
                </c:pt>
                <c:pt idx="2">
                  <c:v>AdaBoost</c:v>
                </c:pt>
                <c:pt idx="3">
                  <c:v>ANN</c:v>
                </c:pt>
              </c:strCache>
            </c:strRef>
          </c:cat>
          <c:val>
            <c:numRef>
              <c:f>Biodiesel!$K$2:$K$5</c:f>
              <c:numCache>
                <c:formatCode>General</c:formatCode>
                <c:ptCount val="4"/>
                <c:pt idx="0">
                  <c:v>6</c:v>
                </c:pt>
                <c:pt idx="1">
                  <c:v>0.15800000000000006</c:v>
                </c:pt>
                <c:pt idx="2">
                  <c:v>1.0029999999999994</c:v>
                </c:pt>
                <c:pt idx="3">
                  <c:v>5.9</c:v>
                </c:pt>
              </c:numCache>
            </c:numRef>
          </c:val>
          <c:extLst xmlns:c16r2="http://schemas.microsoft.com/office/drawing/2015/06/chart">
            <c:ext xmlns:c16="http://schemas.microsoft.com/office/drawing/2014/chart" uri="{C3380CC4-5D6E-409C-BE32-E72D297353CC}">
              <c16:uniqueId val="{00000000-4F40-4084-BC48-E7B6A4538CEC}"/>
            </c:ext>
          </c:extLst>
        </c:ser>
        <c:gapWidth val="219"/>
        <c:overlap val="-27"/>
        <c:axId val="81927552"/>
        <c:axId val="81958400"/>
      </c:barChart>
      <c:catAx>
        <c:axId val="8192755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58400"/>
        <c:crosses val="autoZero"/>
        <c:auto val="1"/>
        <c:lblAlgn val="ctr"/>
        <c:lblOffset val="100"/>
      </c:catAx>
      <c:valAx>
        <c:axId val="8195840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Mean</a:t>
                </a:r>
                <a:r>
                  <a:rPr lang="en-IN" baseline="0"/>
                  <a:t> Squared Error</a:t>
                </a:r>
                <a:endParaRPr lang="en-IN"/>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27552"/>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2080B-0F72-4860-8BEC-C6095C39A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15</Pages>
  <Words>3882</Words>
  <Characters>22129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Microsoft Word - BTP Report-2 18CE01049</vt:lpstr>
    </vt:vector>
  </TitlesOfParts>
  <Company/>
  <LinksUpToDate>false</LinksUpToDate>
  <CharactersWithSpaces>25960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BTP Report-2 18CE01049</dc:title>
  <dc:subject/>
  <dc:creator>HP</dc:creator>
  <cp:keywords/>
  <cp:lastModifiedBy>Lenovo</cp:lastModifiedBy>
  <cp:revision>4</cp:revision>
  <cp:lastPrinted>2023-05-07T19:04:00Z</cp:lastPrinted>
  <dcterms:created xsi:type="dcterms:W3CDTF">2023-11-05T12:53:00Z</dcterms:created>
  <dcterms:modified xsi:type="dcterms:W3CDTF">2023-11-11T10:39:00Z</dcterms:modified>
</cp:coreProperties>
</file>